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D1D16" w14:textId="14EE6858" w:rsidR="00EA5E5F" w:rsidRPr="00EA5E5F" w:rsidRDefault="59D45943" w:rsidP="00AF2FA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rPr>
          <w:b/>
        </w:rPr>
      </w:pPr>
      <w:r w:rsidRPr="59D45943">
        <w:rPr>
          <w:b/>
          <w:bCs/>
          <w:sz w:val="24"/>
          <w:szCs w:val="24"/>
        </w:rPr>
        <w:t>Relatório</w:t>
      </w:r>
      <w:r w:rsidR="00EA5E5F" w:rsidRPr="169A7346">
        <w:rPr>
          <w:b/>
          <w:sz w:val="24"/>
          <w:szCs w:val="24"/>
        </w:rPr>
        <w:t xml:space="preserve"> de Teste de Usabilidade de Sistema Web</w:t>
      </w:r>
    </w:p>
    <w:p w14:paraId="7D21C7B4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1. Introdução</w:t>
      </w:r>
    </w:p>
    <w:p w14:paraId="13F7481E" w14:textId="77777777" w:rsidR="00EA5E5F" w:rsidRDefault="00EA5E5F" w:rsidP="00AF2FAC">
      <w:pPr>
        <w:ind w:left="284"/>
        <w:rPr>
          <w:b/>
        </w:rPr>
      </w:pPr>
      <w:r w:rsidRPr="51E22453">
        <w:rPr>
          <w:b/>
        </w:rPr>
        <w:t>1.1. Contexto do projeto:</w:t>
      </w:r>
    </w:p>
    <w:p w14:paraId="352AD65B" w14:textId="5E82F3A7" w:rsidR="00E0010F" w:rsidRDefault="00E0010F" w:rsidP="00AF2FAC">
      <w:pPr>
        <w:ind w:left="284"/>
      </w:pPr>
      <w:r w:rsidRPr="00E0010F">
        <w:rPr>
          <w:b/>
          <w:bCs/>
        </w:rPr>
        <w:t>Sistema</w:t>
      </w:r>
      <w:r>
        <w:t xml:space="preserve">: </w:t>
      </w:r>
      <w:proofErr w:type="spellStart"/>
      <w:r>
        <w:t>Amazon</w:t>
      </w:r>
      <w:proofErr w:type="spellEnd"/>
      <w:r>
        <w:t xml:space="preserve"> Prime </w:t>
      </w:r>
      <w:proofErr w:type="spellStart"/>
      <w:r>
        <w:t>Video</w:t>
      </w:r>
      <w:proofErr w:type="spellEnd"/>
    </w:p>
    <w:p w14:paraId="4E3C581A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Finalidade:</w:t>
      </w:r>
      <w:r w:rsidRPr="00F41D42">
        <w:rPr>
          <w:color w:val="000000" w:themeColor="text1"/>
        </w:rPr>
        <w:t xml:space="preserve"> 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é uma plataforma de streaming de vídeo que oferece uma vasta seleção de filmes, séries de TV, documentários, e conteúdo original. Ele permite que os usuários assistam a vídeos sob demanda, com a possibilidade de baixar conteúdo para visualização offline.</w:t>
      </w:r>
    </w:p>
    <w:p w14:paraId="7C0CBDF3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Endereço Web:</w:t>
      </w:r>
      <w:r w:rsidRPr="00F41D42">
        <w:rPr>
          <w:color w:val="000000" w:themeColor="text1"/>
        </w:rPr>
        <w:t xml:space="preserve"> </w:t>
      </w:r>
      <w:hyperlink r:id="rId5" w:tgtFrame="_new" w:history="1">
        <w:r w:rsidRPr="00F41D42">
          <w:rPr>
            <w:rStyle w:val="Hyperlink"/>
            <w:color w:val="000000" w:themeColor="text1"/>
          </w:rPr>
          <w:t>www.primevideo.com</w:t>
        </w:r>
      </w:hyperlink>
    </w:p>
    <w:p w14:paraId="0FE011AF" w14:textId="28052CEB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Público-Alvo:</w:t>
      </w:r>
      <w:r w:rsidRPr="00F41D42">
        <w:rPr>
          <w:color w:val="000000" w:themeColor="text1"/>
        </w:rPr>
        <w:t xml:space="preserve"> </w:t>
      </w:r>
      <w:r w:rsidR="003C4933" w:rsidRPr="003C4933">
        <w:rPr>
          <w:color w:val="000000" w:themeColor="text1"/>
        </w:rPr>
        <w:t xml:space="preserve">O público-alvo do </w:t>
      </w:r>
      <w:proofErr w:type="spellStart"/>
      <w:r w:rsidR="003C4933" w:rsidRPr="003C4933">
        <w:rPr>
          <w:color w:val="000000" w:themeColor="text1"/>
        </w:rPr>
        <w:t>Amazon</w:t>
      </w:r>
      <w:proofErr w:type="spellEnd"/>
      <w:r w:rsidR="003C4933" w:rsidRPr="003C4933">
        <w:rPr>
          <w:color w:val="000000" w:themeColor="text1"/>
        </w:rPr>
        <w:t xml:space="preserve"> Prime </w:t>
      </w:r>
      <w:proofErr w:type="spellStart"/>
      <w:r w:rsidR="003C4933" w:rsidRPr="003C4933">
        <w:rPr>
          <w:color w:val="000000" w:themeColor="text1"/>
        </w:rPr>
        <w:t>Video</w:t>
      </w:r>
      <w:proofErr w:type="spellEnd"/>
      <w:r w:rsidR="003C4933" w:rsidRPr="003C4933">
        <w:rPr>
          <w:color w:val="000000" w:themeColor="text1"/>
        </w:rPr>
        <w:t xml:space="preserve"> inclui assinantes do </w:t>
      </w:r>
      <w:proofErr w:type="spellStart"/>
      <w:r w:rsidR="003C4933" w:rsidRPr="003C4933">
        <w:rPr>
          <w:color w:val="000000" w:themeColor="text1"/>
        </w:rPr>
        <w:t>Amazon</w:t>
      </w:r>
      <w:proofErr w:type="spellEnd"/>
      <w:r w:rsidR="003C4933" w:rsidRPr="003C4933">
        <w:rPr>
          <w:color w:val="000000" w:themeColor="text1"/>
        </w:rPr>
        <w:t xml:space="preserve"> Prime e usuários que buscam uma plataforma de entretenimento digital com uma ampla variedade de conteúdo, desde filmes e séries populares até produções originais. O serviço é global, com conteúdo adaptado para diferentes regiões.</w:t>
      </w:r>
    </w:p>
    <w:p w14:paraId="22132A89" w14:textId="77777777" w:rsidR="00F41D42" w:rsidRPr="00F41D42" w:rsidRDefault="00F41D42" w:rsidP="00F41D42">
      <w:pPr>
        <w:ind w:left="284"/>
        <w:rPr>
          <w:color w:val="000000" w:themeColor="text1"/>
        </w:rPr>
      </w:pPr>
      <w:r w:rsidRPr="00F41D42">
        <w:rPr>
          <w:b/>
          <w:bCs/>
          <w:color w:val="000000" w:themeColor="text1"/>
        </w:rPr>
        <w:t>Justificativa para Escolha do Sistema para Teste de Usabilidade:</w:t>
      </w:r>
    </w:p>
    <w:p w14:paraId="545399F1" w14:textId="76F75279" w:rsidR="00F41D42" w:rsidRDefault="00F41D42" w:rsidP="00F41D42">
      <w:pPr>
        <w:ind w:left="284"/>
        <w:rPr>
          <w:color w:val="000000" w:themeColor="text1"/>
        </w:rPr>
      </w:pPr>
      <w:r w:rsidRPr="00F41D42">
        <w:rPr>
          <w:color w:val="000000" w:themeColor="text1"/>
        </w:rPr>
        <w:t xml:space="preserve">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foi escolhido para um teste de usabilidade devido à sua </w:t>
      </w:r>
      <w:r w:rsidR="6ECD6991" w:rsidRPr="6ECD6991">
        <w:rPr>
          <w:color w:val="000000" w:themeColor="text1"/>
        </w:rPr>
        <w:t>grande quantidade de</w:t>
      </w:r>
      <w:r w:rsidRPr="00F41D42">
        <w:rPr>
          <w:color w:val="000000" w:themeColor="text1"/>
        </w:rPr>
        <w:t xml:space="preserve"> usuários e a importância de uma experiência de usuário (UX) eficiente em plataformas de streaming. Como um serviço amplamente utilizado, qualquer </w:t>
      </w:r>
      <w:r w:rsidR="02686BE4" w:rsidRPr="02686BE4">
        <w:rPr>
          <w:color w:val="000000" w:themeColor="text1"/>
        </w:rPr>
        <w:t>erro</w:t>
      </w:r>
      <w:r w:rsidR="43722BC1" w:rsidRPr="43722BC1">
        <w:rPr>
          <w:color w:val="000000" w:themeColor="text1"/>
        </w:rPr>
        <w:t>/</w:t>
      </w:r>
      <w:r w:rsidR="55C65865" w:rsidRPr="55C65865">
        <w:rPr>
          <w:color w:val="000000" w:themeColor="text1"/>
        </w:rPr>
        <w:t>barreira</w:t>
      </w:r>
      <w:r w:rsidR="02686BE4" w:rsidRPr="02686BE4">
        <w:rPr>
          <w:color w:val="000000" w:themeColor="text1"/>
        </w:rPr>
        <w:t xml:space="preserve"> no </w:t>
      </w:r>
      <w:r w:rsidR="44E07623" w:rsidRPr="44E07623">
        <w:rPr>
          <w:color w:val="000000" w:themeColor="text1"/>
        </w:rPr>
        <w:t>UX</w:t>
      </w:r>
      <w:r w:rsidR="1D2A46C4" w:rsidRPr="1D2A46C4">
        <w:rPr>
          <w:color w:val="000000" w:themeColor="text1"/>
        </w:rPr>
        <w:t xml:space="preserve"> e</w:t>
      </w:r>
      <w:r w:rsidRPr="00F41D42">
        <w:rPr>
          <w:color w:val="000000" w:themeColor="text1"/>
        </w:rPr>
        <w:t xml:space="preserve">, consequentemente, a fidelização ao serviço. Testar a usabilidade do </w:t>
      </w:r>
      <w:proofErr w:type="spellStart"/>
      <w:r w:rsidRPr="00F41D42">
        <w:rPr>
          <w:color w:val="000000" w:themeColor="text1"/>
        </w:rPr>
        <w:t>Amazon</w:t>
      </w:r>
      <w:proofErr w:type="spellEnd"/>
      <w:r w:rsidRPr="00F41D42">
        <w:rPr>
          <w:color w:val="000000" w:themeColor="text1"/>
        </w:rPr>
        <w:t xml:space="preserve"> Prime </w:t>
      </w:r>
      <w:proofErr w:type="spellStart"/>
      <w:r w:rsidRPr="00F41D42">
        <w:rPr>
          <w:color w:val="000000" w:themeColor="text1"/>
        </w:rPr>
        <w:t>Video</w:t>
      </w:r>
      <w:proofErr w:type="spellEnd"/>
      <w:r w:rsidRPr="00F41D42">
        <w:rPr>
          <w:color w:val="000000" w:themeColor="text1"/>
        </w:rPr>
        <w:t xml:space="preserve"> </w:t>
      </w:r>
      <w:r w:rsidR="3C46C64A" w:rsidRPr="3C46C64A">
        <w:rPr>
          <w:color w:val="000000" w:themeColor="text1"/>
        </w:rPr>
        <w:t xml:space="preserve">vai </w:t>
      </w:r>
      <w:r w:rsidR="45CBA71D" w:rsidRPr="45CBA71D">
        <w:rPr>
          <w:color w:val="000000" w:themeColor="text1"/>
        </w:rPr>
        <w:t>permitir identificar</w:t>
      </w:r>
      <w:r w:rsidRPr="00F41D42">
        <w:rPr>
          <w:color w:val="000000" w:themeColor="text1"/>
        </w:rPr>
        <w:t xml:space="preserve"> possíveis melhorias na interface, na organização de conteúdo e na experiência de navegação, ajudando a manter a competitividade do serviço em um mercado saturado de plataformas de streaming.</w:t>
      </w:r>
    </w:p>
    <w:p w14:paraId="06B6B0B8" w14:textId="77777777" w:rsidR="00DC6E2C" w:rsidRPr="00F41D42" w:rsidRDefault="00DC6E2C" w:rsidP="00F41D42">
      <w:pPr>
        <w:ind w:left="284"/>
        <w:rPr>
          <w:color w:val="000000" w:themeColor="text1"/>
        </w:rPr>
      </w:pPr>
    </w:p>
    <w:p w14:paraId="74F8D0D1" w14:textId="7F5C80A8" w:rsidR="00EA5E5F" w:rsidRDefault="00EA5E5F" w:rsidP="00AF2FAC">
      <w:pPr>
        <w:ind w:left="284"/>
        <w:rPr>
          <w:b/>
        </w:rPr>
      </w:pPr>
      <w:r w:rsidRPr="4741A1E6">
        <w:rPr>
          <w:b/>
        </w:rPr>
        <w:t>1.2. Objetivos do teste:</w:t>
      </w:r>
    </w:p>
    <w:p w14:paraId="4D2EA972" w14:textId="31907E6C" w:rsidR="250334B0" w:rsidRDefault="45D1AE1B" w:rsidP="250334B0">
      <w:pPr>
        <w:ind w:left="284"/>
        <w:rPr>
          <w:b/>
        </w:rPr>
      </w:pPr>
      <w:r>
        <w:t>O objetivo é avaliar</w:t>
      </w:r>
      <w:r w:rsidRPr="45D1AE1B">
        <w:rPr>
          <w:b/>
          <w:bCs/>
        </w:rPr>
        <w:t xml:space="preserve"> </w:t>
      </w:r>
      <w:r>
        <w:t>o sistema “</w:t>
      </w:r>
      <w:proofErr w:type="spellStart"/>
      <w:r>
        <w:t>Amazon</w:t>
      </w:r>
      <w:proofErr w:type="spellEnd"/>
      <w:r>
        <w:t xml:space="preserve"> Prime </w:t>
      </w:r>
      <w:proofErr w:type="spellStart"/>
      <w:r>
        <w:t>Video</w:t>
      </w:r>
      <w:proofErr w:type="spellEnd"/>
      <w:r>
        <w:t>” com base nas 10 heurísticas de Nielsen sendo elas: Visibilidade do status do sistema, Correspondência entre o sistema e o mundo real, Controle e liberdade do usuário, Consistência e padrões, Prevenção de erros, Reconhecimento ao invés de lembrança, Flexibilidade e eficiência de uso, Estética e design minimalista, Ajuda aos usuários a reconhecer, diagnosticar e corrigir erros, Ajuda e documentação.</w:t>
      </w:r>
    </w:p>
    <w:p w14:paraId="007FB691" w14:textId="23BFBD1F" w:rsidR="76D8AAFA" w:rsidRDefault="76D8AAFA" w:rsidP="76D8AAFA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Facilidade de Navegação:</w:t>
      </w:r>
      <w:r w:rsidRPr="76D8AAFA">
        <w:rPr>
          <w:rFonts w:ascii="Calibri" w:eastAsia="Calibri" w:hAnsi="Calibri" w:cs="Calibri"/>
        </w:rPr>
        <w:t xml:space="preserve"> Avaliar a intuitividade da interface e a facilidade com que os usuários conseguem navegar entre as diferentes seções do serviço, como busca, categorias de conteúdo, recomendações e biblioteca pessoal.</w:t>
      </w:r>
    </w:p>
    <w:p w14:paraId="40B42B4C" w14:textId="08E8B1C9" w:rsidR="76D8AAFA" w:rsidRDefault="76D8AAFA" w:rsidP="76D8AAFA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Eficiência de Tarefas:</w:t>
      </w:r>
      <w:r w:rsidRPr="76D8AAFA">
        <w:rPr>
          <w:rFonts w:ascii="Calibri" w:eastAsia="Calibri" w:hAnsi="Calibri" w:cs="Calibri"/>
        </w:rPr>
        <w:t xml:space="preserve"> Medir o tempo e o número de passos necessários para que os usuários completem tarefas comuns, como buscar um filme específico, adicionar um título à lista de favoritos, ou alterar configurações de legendas.</w:t>
      </w:r>
    </w:p>
    <w:p w14:paraId="1A5D63EB" w14:textId="62C3A009" w:rsidR="76D8AAFA" w:rsidRDefault="76D8AAFA" w:rsidP="76D8AAFA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Compreensão das Funcionalidades:</w:t>
      </w:r>
      <w:r w:rsidRPr="76D8AAFA">
        <w:rPr>
          <w:rFonts w:ascii="Calibri" w:eastAsia="Calibri" w:hAnsi="Calibri" w:cs="Calibri"/>
        </w:rPr>
        <w:t xml:space="preserve"> Verificar se os usuários entendem rapidamente as funcionalidades oferecidas, como a criação de perfis, downloads para visualização offline, e controle dos pais.</w:t>
      </w:r>
    </w:p>
    <w:p w14:paraId="6565F26B" w14:textId="7A49BBAF" w:rsidR="76D8AAFA" w:rsidRDefault="76D8AAFA" w:rsidP="76D8AAFA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Satisfação do Usuário:</w:t>
      </w:r>
      <w:r w:rsidRPr="76D8AAFA">
        <w:rPr>
          <w:rFonts w:ascii="Calibri" w:eastAsia="Calibri" w:hAnsi="Calibri" w:cs="Calibri"/>
        </w:rPr>
        <w:t xml:space="preserve"> Avaliar o nível de satisfação dos usuários ao utilizar o serviço, considerando aspectos como design visual, clareza das informações, e personalização das recomendações.</w:t>
      </w:r>
    </w:p>
    <w:p w14:paraId="58CB1A2D" w14:textId="5F059192" w:rsidR="76D8AAFA" w:rsidRDefault="76D8AAFA" w:rsidP="76D8AAFA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Responsividade e Performance:</w:t>
      </w:r>
      <w:r w:rsidRPr="76D8AAFA">
        <w:rPr>
          <w:rFonts w:ascii="Calibri" w:eastAsia="Calibri" w:hAnsi="Calibri" w:cs="Calibri"/>
        </w:rPr>
        <w:t xml:space="preserve"> Testar o desempenho do sistema em diferentes dispositivos e conexões de internet, garantindo que o conteúdo seja carregado rapidamente e que não ocorram travamentos ou atrasos na reprodução.</w:t>
      </w:r>
    </w:p>
    <w:p w14:paraId="5A9C7ADC" w14:textId="1248056E" w:rsidR="0166709B" w:rsidRDefault="76D8AAFA" w:rsidP="61A9CFD4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76D8AAFA">
        <w:rPr>
          <w:rFonts w:ascii="Calibri" w:eastAsia="Calibri" w:hAnsi="Calibri" w:cs="Calibri"/>
          <w:b/>
          <w:bCs/>
        </w:rPr>
        <w:t>Acessibilidade:</w:t>
      </w:r>
      <w:r w:rsidRPr="76D8AAFA">
        <w:rPr>
          <w:rFonts w:ascii="Calibri" w:eastAsia="Calibri" w:hAnsi="Calibri" w:cs="Calibri"/>
        </w:rPr>
        <w:t xml:space="preserve"> Verificar se o serviço é acessível para pessoas com deficiências, garantindo conformidade com padrões de acessibilidade e que os recursos como legendas e </w:t>
      </w:r>
      <w:proofErr w:type="spellStart"/>
      <w:r w:rsidRPr="76D8AAFA">
        <w:rPr>
          <w:rFonts w:ascii="Calibri" w:eastAsia="Calibri" w:hAnsi="Calibri" w:cs="Calibri"/>
        </w:rPr>
        <w:t>áudio-descrição</w:t>
      </w:r>
      <w:proofErr w:type="spellEnd"/>
      <w:r w:rsidRPr="76D8AAFA">
        <w:rPr>
          <w:rFonts w:ascii="Calibri" w:eastAsia="Calibri" w:hAnsi="Calibri" w:cs="Calibri"/>
        </w:rPr>
        <w:t xml:space="preserve"> sejam facilmente utilizáveis.</w:t>
      </w:r>
    </w:p>
    <w:p w14:paraId="656B1D37" w14:textId="64459D56" w:rsidR="714D1684" w:rsidRDefault="714D1684" w:rsidP="714D1684">
      <w:pPr>
        <w:pStyle w:val="ListParagraph"/>
        <w:spacing w:before="240" w:after="240"/>
        <w:rPr>
          <w:rFonts w:ascii="Calibri" w:eastAsia="Calibri" w:hAnsi="Calibri" w:cs="Calibri"/>
        </w:rPr>
      </w:pPr>
    </w:p>
    <w:p w14:paraId="46ECA19D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2. Metodologia</w:t>
      </w:r>
    </w:p>
    <w:p w14:paraId="7F00ECEE" w14:textId="77777777" w:rsidR="00EA5E5F" w:rsidRDefault="00EA5E5F" w:rsidP="00AF2FAC">
      <w:pPr>
        <w:ind w:left="284"/>
        <w:rPr>
          <w:b/>
        </w:rPr>
      </w:pPr>
      <w:r w:rsidRPr="3FBED389">
        <w:rPr>
          <w:b/>
        </w:rPr>
        <w:t>2.1. Planejamento do teste:</w:t>
      </w:r>
    </w:p>
    <w:p w14:paraId="245C1661" w14:textId="673AA7EA" w:rsidR="792B4C6D" w:rsidRDefault="00EA5E5F" w:rsidP="00B72079">
      <w:pPr>
        <w:ind w:left="284"/>
        <w:rPr>
          <w:color w:val="0070C0"/>
        </w:rPr>
      </w:pPr>
      <w:r w:rsidRPr="00EA5E5F">
        <w:rPr>
          <w:color w:val="0070C0"/>
        </w:rPr>
        <w:t xml:space="preserve">&lt; Apresente as tarefas que foram definidas para os usuários </w:t>
      </w:r>
      <w:r w:rsidR="00AF2FAC">
        <w:rPr>
          <w:color w:val="0070C0"/>
        </w:rPr>
        <w:t>participantes do teste</w:t>
      </w:r>
      <w:r w:rsidRPr="00EA5E5F">
        <w:rPr>
          <w:color w:val="0070C0"/>
        </w:rPr>
        <w:t>, sinalizando as heurísticas de Nielsen aplicadas em cada tarefa</w:t>
      </w:r>
      <w:r w:rsidR="00AF2FAC">
        <w:rPr>
          <w:color w:val="0070C0"/>
        </w:rPr>
        <w:t>, exemplo: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2130"/>
        <w:gridCol w:w="2595"/>
        <w:gridCol w:w="4455"/>
        <w:gridCol w:w="1736"/>
      </w:tblGrid>
      <w:tr w:rsidR="00AF2FAC" w14:paraId="367D497B" w14:textId="77777777" w:rsidTr="2C19B921">
        <w:tc>
          <w:tcPr>
            <w:tcW w:w="2130" w:type="dxa"/>
          </w:tcPr>
          <w:p w14:paraId="30BA45D9" w14:textId="77777777" w:rsidR="00EA5E5F" w:rsidRPr="00E9341E" w:rsidRDefault="00AF2FAC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Heurística</w:t>
            </w:r>
          </w:p>
        </w:tc>
        <w:tc>
          <w:tcPr>
            <w:tcW w:w="2595" w:type="dxa"/>
          </w:tcPr>
          <w:p w14:paraId="75166999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Interface</w:t>
            </w:r>
          </w:p>
        </w:tc>
        <w:tc>
          <w:tcPr>
            <w:tcW w:w="4455" w:type="dxa"/>
          </w:tcPr>
          <w:p w14:paraId="77DE15A1" w14:textId="77777777" w:rsidR="00EA5E5F" w:rsidRPr="00BC2FBB" w:rsidRDefault="00EA5E5F" w:rsidP="00D774FC">
            <w:pPr>
              <w:rPr>
                <w:b/>
                <w:bCs/>
                <w:color w:val="000000" w:themeColor="text1"/>
              </w:rPr>
            </w:pPr>
            <w:r w:rsidRPr="00BC2FBB">
              <w:rPr>
                <w:b/>
                <w:bCs/>
                <w:color w:val="000000" w:themeColor="text1"/>
              </w:rPr>
              <w:t>Cenário</w:t>
            </w:r>
            <w:r w:rsidR="00AF2FAC" w:rsidRPr="00BC2FBB">
              <w:rPr>
                <w:b/>
                <w:bCs/>
                <w:color w:val="000000" w:themeColor="text1"/>
              </w:rPr>
              <w:t xml:space="preserve"> (ação)</w:t>
            </w:r>
          </w:p>
        </w:tc>
        <w:tc>
          <w:tcPr>
            <w:tcW w:w="1736" w:type="dxa"/>
          </w:tcPr>
          <w:p w14:paraId="1DF0B5DB" w14:textId="77777777" w:rsidR="00EA5E5F" w:rsidRPr="00E9341E" w:rsidRDefault="00EA5E5F" w:rsidP="00D774FC">
            <w:pPr>
              <w:rPr>
                <w:b/>
                <w:bCs/>
                <w:color w:val="000000" w:themeColor="text1"/>
              </w:rPr>
            </w:pPr>
            <w:r w:rsidRPr="00E9341E">
              <w:rPr>
                <w:b/>
                <w:bCs/>
                <w:color w:val="000000" w:themeColor="text1"/>
              </w:rPr>
              <w:t>Testador</w:t>
            </w:r>
          </w:p>
        </w:tc>
      </w:tr>
      <w:tr w:rsidR="00EA5E5F" w14:paraId="2288D6EE" w14:textId="77777777" w:rsidTr="2C19B921">
        <w:trPr>
          <w:trHeight w:val="88"/>
        </w:trPr>
        <w:tc>
          <w:tcPr>
            <w:tcW w:w="2130" w:type="dxa"/>
          </w:tcPr>
          <w:p w14:paraId="7F78D2FD" w14:textId="215F4BC8" w:rsidR="00E9341E" w:rsidRPr="00E9341E" w:rsidRDefault="00D774FC" w:rsidP="00D774FC">
            <w:r>
              <w:t xml:space="preserve">1. </w:t>
            </w:r>
            <w:r w:rsidR="00E9341E">
              <w:t>Visibilidade do status do sistema</w:t>
            </w:r>
          </w:p>
        </w:tc>
        <w:tc>
          <w:tcPr>
            <w:tcW w:w="2595" w:type="dxa"/>
          </w:tcPr>
          <w:p w14:paraId="638C2805" w14:textId="38953B48" w:rsidR="00EA5E5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1.1- Página inicial</w:t>
            </w:r>
          </w:p>
          <w:p w14:paraId="1AA1E6AF" w14:textId="443246F4" w:rsidR="00EA5E5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1.2-Página inicial</w:t>
            </w:r>
          </w:p>
          <w:p w14:paraId="4E08DC86" w14:textId="14400C73" w:rsidR="00EA5E5F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1.3-</w:t>
            </w:r>
            <w:r w:rsidR="003F51C0">
              <w:rPr>
                <w:color w:val="000000" w:themeColor="text1"/>
              </w:rPr>
              <w:t xml:space="preserve"> </w:t>
            </w:r>
            <w:r w:rsidR="00C20CC5">
              <w:rPr>
                <w:color w:val="000000" w:themeColor="text1"/>
              </w:rPr>
              <w:t>Visualização de vídeo</w:t>
            </w:r>
            <w:r w:rsidR="008970FB">
              <w:rPr>
                <w:color w:val="000000" w:themeColor="text1"/>
              </w:rPr>
              <w:t xml:space="preserve"> -&gt; X</w:t>
            </w:r>
            <w:r w:rsidR="00F03686">
              <w:rPr>
                <w:color w:val="000000" w:themeColor="text1"/>
              </w:rPr>
              <w:t>-</w:t>
            </w:r>
            <w:r w:rsidR="008970FB">
              <w:rPr>
                <w:color w:val="000000" w:themeColor="text1"/>
              </w:rPr>
              <w:t>Ray</w:t>
            </w:r>
          </w:p>
          <w:p w14:paraId="49AFD0F0" w14:textId="3316E0F0" w:rsidR="00EA5E5F" w:rsidRDefault="00EA5E5F" w:rsidP="59BB7DFF">
            <w:pPr>
              <w:rPr>
                <w:color w:val="000000" w:themeColor="text1"/>
              </w:rPr>
            </w:pPr>
          </w:p>
          <w:p w14:paraId="594335E9" w14:textId="7395BA67" w:rsidR="00EA5E5F" w:rsidRDefault="00EA5E5F" w:rsidP="00B53728">
            <w:pPr>
              <w:rPr>
                <w:color w:val="0070C0"/>
              </w:rPr>
            </w:pPr>
          </w:p>
        </w:tc>
        <w:tc>
          <w:tcPr>
            <w:tcW w:w="4455" w:type="dxa"/>
          </w:tcPr>
          <w:p w14:paraId="2345D582" w14:textId="50A5CB9E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1.1- Verificar se após o login o ícone de perfil é exibido</w:t>
            </w:r>
          </w:p>
          <w:p w14:paraId="440BA7C0" w14:textId="3B093B8F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1.2- Verificar se a mensagem de falha de conexão é exibida após perder conexão</w:t>
            </w:r>
          </w:p>
          <w:p w14:paraId="528589A3" w14:textId="7E2E2820" w:rsidR="00560D23" w:rsidRDefault="6AED27DB" w:rsidP="00C20CC5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1.3-</w:t>
            </w:r>
            <w:r w:rsidR="003A10F7">
              <w:rPr>
                <w:color w:val="000000" w:themeColor="text1"/>
              </w:rPr>
              <w:t xml:space="preserve"> Verificar </w:t>
            </w:r>
            <w:r w:rsidR="00C20CC5">
              <w:rPr>
                <w:color w:val="000000" w:themeColor="text1"/>
              </w:rPr>
              <w:t>se o site demon</w:t>
            </w:r>
            <w:r w:rsidR="00A443B3">
              <w:rPr>
                <w:color w:val="000000" w:themeColor="text1"/>
              </w:rPr>
              <w:t>s</w:t>
            </w:r>
            <w:r w:rsidR="00C20CC5">
              <w:rPr>
                <w:color w:val="000000" w:themeColor="text1"/>
              </w:rPr>
              <w:t xml:space="preserve">tra </w:t>
            </w:r>
            <w:r w:rsidR="6A9E6B60" w:rsidRPr="6A9E6B60">
              <w:rPr>
                <w:color w:val="000000" w:themeColor="text1"/>
              </w:rPr>
              <w:t>corretamente</w:t>
            </w:r>
            <w:r w:rsidR="00C20CC5">
              <w:rPr>
                <w:color w:val="000000" w:themeColor="text1"/>
              </w:rPr>
              <w:t xml:space="preserve"> os atores </w:t>
            </w:r>
            <w:r w:rsidR="00D2092C">
              <w:rPr>
                <w:color w:val="000000" w:themeColor="text1"/>
              </w:rPr>
              <w:t>presentes na cena</w:t>
            </w:r>
            <w:r w:rsidR="00927936">
              <w:rPr>
                <w:color w:val="000000" w:themeColor="text1"/>
              </w:rPr>
              <w:t>, elenco, e</w:t>
            </w:r>
            <w:r w:rsidR="0069304D">
              <w:rPr>
                <w:color w:val="000000" w:themeColor="text1"/>
              </w:rPr>
              <w:t>ntre outros.</w:t>
            </w:r>
          </w:p>
          <w:p w14:paraId="02780B2F" w14:textId="17452972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3D2C0E24" w14:textId="60F0F2D8" w:rsidR="00EA5E5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1.1- Thiago Kwon</w:t>
            </w:r>
          </w:p>
          <w:p w14:paraId="5BAA7461" w14:textId="542B95F7" w:rsidR="00EA5E5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1.2-Thiago Kwon</w:t>
            </w:r>
          </w:p>
          <w:p w14:paraId="5251ADE4" w14:textId="70225710" w:rsidR="00EA5E5F" w:rsidRDefault="1FA35320" w:rsidP="59BB7DFF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 xml:space="preserve">1.3- </w:t>
            </w:r>
            <w:r w:rsidR="003A10F7">
              <w:rPr>
                <w:color w:val="000000" w:themeColor="text1"/>
              </w:rPr>
              <w:t>Ary Farah</w:t>
            </w:r>
          </w:p>
        </w:tc>
      </w:tr>
      <w:tr w:rsidR="00AF2FAC" w14:paraId="499334AB" w14:textId="77777777" w:rsidTr="2C19B921">
        <w:trPr>
          <w:trHeight w:val="88"/>
        </w:trPr>
        <w:tc>
          <w:tcPr>
            <w:tcW w:w="2130" w:type="dxa"/>
          </w:tcPr>
          <w:p w14:paraId="76AA1D6F" w14:textId="40111E40" w:rsidR="00AF2FAC" w:rsidRDefault="59BB7DFF" w:rsidP="00D774FC">
            <w:pPr>
              <w:rPr>
                <w:color w:val="0070C0"/>
              </w:rPr>
            </w:pPr>
            <w:r>
              <w:t>2. Correspondência entre o sistema e o mundo real</w:t>
            </w:r>
          </w:p>
        </w:tc>
        <w:tc>
          <w:tcPr>
            <w:tcW w:w="2595" w:type="dxa"/>
          </w:tcPr>
          <w:p w14:paraId="6137102F" w14:textId="0A4F5A94" w:rsidR="00AF2FAC" w:rsidRDefault="1FA35320" w:rsidP="59BB7DFF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>2.1- Página Login</w:t>
            </w:r>
          </w:p>
          <w:p w14:paraId="1131BD85" w14:textId="31ED8340" w:rsidR="00AF2FAC" w:rsidRDefault="0D2C381E" w:rsidP="59BB7DFF">
            <w:pPr>
              <w:rPr>
                <w:color w:val="000000" w:themeColor="text1"/>
              </w:rPr>
            </w:pPr>
            <w:r w:rsidRPr="0D2C381E">
              <w:rPr>
                <w:color w:val="000000" w:themeColor="text1"/>
              </w:rPr>
              <w:t>2.2-Pesquisar -&gt; Gêneros</w:t>
            </w:r>
          </w:p>
          <w:p w14:paraId="55B94321" w14:textId="79FFF57D" w:rsidR="00AF2FAC" w:rsidRDefault="7869A030" w:rsidP="59BB7DFF">
            <w:pPr>
              <w:rPr>
                <w:color w:val="000000" w:themeColor="text1"/>
              </w:rPr>
            </w:pPr>
            <w:r w:rsidRPr="7869A030">
              <w:rPr>
                <w:color w:val="000000" w:themeColor="text1"/>
              </w:rPr>
              <w:t>2.3-Execução de conteúdo</w:t>
            </w:r>
          </w:p>
          <w:p w14:paraId="47FBC73B" w14:textId="3316E0F0" w:rsidR="00AF2FAC" w:rsidRDefault="00AF2FAC" w:rsidP="59BB7DFF">
            <w:pPr>
              <w:rPr>
                <w:color w:val="000000" w:themeColor="text1"/>
              </w:rPr>
            </w:pPr>
          </w:p>
          <w:p w14:paraId="77381545" w14:textId="62173232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2D10AED8" w14:textId="72729981" w:rsidR="00560D23" w:rsidRPr="00BC2FBB" w:rsidRDefault="5DCB9C04" w:rsidP="59BB7DFF">
            <w:pPr>
              <w:rPr>
                <w:color w:val="000000" w:themeColor="text1"/>
              </w:rPr>
            </w:pPr>
            <w:r w:rsidRPr="5DCB9C04">
              <w:rPr>
                <w:color w:val="000000" w:themeColor="text1"/>
              </w:rPr>
              <w:t>2.1- Verifica</w:t>
            </w:r>
            <w:r w:rsidR="003F4981">
              <w:rPr>
                <w:color w:val="000000" w:themeColor="text1"/>
              </w:rPr>
              <w:t>r</w:t>
            </w:r>
            <w:r w:rsidRPr="5DCB9C04">
              <w:rPr>
                <w:color w:val="000000" w:themeColor="text1"/>
              </w:rPr>
              <w:t xml:space="preserve"> se a mensagem de erro ao colocar um </w:t>
            </w:r>
            <w:proofErr w:type="spellStart"/>
            <w:r w:rsidRPr="5DCB9C04">
              <w:rPr>
                <w:color w:val="000000" w:themeColor="text1"/>
              </w:rPr>
              <w:t>email</w:t>
            </w:r>
            <w:proofErr w:type="spellEnd"/>
            <w:r w:rsidRPr="5DCB9C04">
              <w:rPr>
                <w:color w:val="000000" w:themeColor="text1"/>
              </w:rPr>
              <w:t xml:space="preserve"> errado é compreensível para o usuário</w:t>
            </w:r>
          </w:p>
          <w:p w14:paraId="531770C0" w14:textId="7998633E" w:rsidR="00560D23" w:rsidRPr="00BC2FBB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2.2- Verificar se nome dos gêneros apresentados é de fácil compreensão a qualquer usuário.</w:t>
            </w:r>
          </w:p>
          <w:p w14:paraId="4247B83E" w14:textId="5861E644" w:rsidR="00560D23" w:rsidRPr="00BC2FBB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2.3-Verificar se sistema apresenta ícones de fácil compressão para qualquer usuário e que são presentes/conhecidos pela maioria das pessoas.</w:t>
            </w:r>
          </w:p>
          <w:p w14:paraId="3D94F246" w14:textId="6A0937B5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64AD3E24" w14:textId="1361E188" w:rsidR="00AF2FAC" w:rsidRDefault="5EE52FC2" w:rsidP="5EE52FC2">
            <w:pPr>
              <w:rPr>
                <w:color w:val="000000" w:themeColor="text1"/>
              </w:rPr>
            </w:pPr>
            <w:r w:rsidRPr="5EE52FC2">
              <w:rPr>
                <w:color w:val="000000" w:themeColor="text1"/>
              </w:rPr>
              <w:t xml:space="preserve">2.1- Carol </w:t>
            </w:r>
            <w:r w:rsidR="6A9E6B60" w:rsidRPr="6A9E6B60">
              <w:rPr>
                <w:color w:val="000000" w:themeColor="text1"/>
              </w:rPr>
              <w:t>Assis</w:t>
            </w:r>
          </w:p>
          <w:p w14:paraId="454480C1" w14:textId="0F629EAA" w:rsidR="00AF2FAC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2.2- Thiago Kwon</w:t>
            </w:r>
          </w:p>
          <w:p w14:paraId="3AAA7403" w14:textId="4607BD8C" w:rsidR="00AF2FAC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2.3- Thiago Kwon</w:t>
            </w:r>
          </w:p>
          <w:p w14:paraId="161F4B2A" w14:textId="623D9E0C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AF2FAC" w14:paraId="15776C52" w14:textId="77777777" w:rsidTr="2C19B921">
        <w:trPr>
          <w:trHeight w:val="88"/>
        </w:trPr>
        <w:tc>
          <w:tcPr>
            <w:tcW w:w="2130" w:type="dxa"/>
          </w:tcPr>
          <w:p w14:paraId="2F58569E" w14:textId="641F263F" w:rsidR="00AF2FAC" w:rsidRDefault="59BB7DFF" w:rsidP="00D774FC">
            <w:pPr>
              <w:rPr>
                <w:color w:val="0070C0"/>
              </w:rPr>
            </w:pPr>
            <w:r>
              <w:t>3. Controle e liberdade do usuário</w:t>
            </w:r>
          </w:p>
        </w:tc>
        <w:tc>
          <w:tcPr>
            <w:tcW w:w="2595" w:type="dxa"/>
          </w:tcPr>
          <w:p w14:paraId="75AE876E" w14:textId="3EC5B5BD" w:rsidR="00AF2FAC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3.1- Tela inicial de “Filmes”</w:t>
            </w:r>
          </w:p>
          <w:p w14:paraId="541E9965" w14:textId="3A303DCF" w:rsidR="00AF2FAC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3.2-</w:t>
            </w:r>
            <w:r w:rsidR="4C189DC8" w:rsidRPr="4C189DC8">
              <w:rPr>
                <w:color w:val="000000" w:themeColor="text1"/>
              </w:rPr>
              <w:t xml:space="preserve">Minha </w:t>
            </w:r>
            <w:r w:rsidR="2F820B53" w:rsidRPr="2F820B53">
              <w:rPr>
                <w:color w:val="000000" w:themeColor="text1"/>
              </w:rPr>
              <w:t xml:space="preserve">Área </w:t>
            </w:r>
            <w:r w:rsidR="7930F46C" w:rsidRPr="7930F46C">
              <w:rPr>
                <w:color w:val="000000" w:themeColor="text1"/>
              </w:rPr>
              <w:t xml:space="preserve">-&gt; Sua </w:t>
            </w:r>
            <w:r w:rsidR="74E53DA9" w:rsidRPr="74E53DA9">
              <w:rPr>
                <w:color w:val="000000" w:themeColor="text1"/>
              </w:rPr>
              <w:t>lista</w:t>
            </w:r>
          </w:p>
          <w:p w14:paraId="2F09189A" w14:textId="50FEB984" w:rsidR="00AF2FAC" w:rsidRDefault="0C89D8A9" w:rsidP="59BB7DFF">
            <w:pPr>
              <w:rPr>
                <w:color w:val="000000" w:themeColor="text1"/>
              </w:rPr>
            </w:pPr>
            <w:r w:rsidRPr="0C89D8A9">
              <w:rPr>
                <w:color w:val="000000" w:themeColor="text1"/>
              </w:rPr>
              <w:t>3.3-Pesquisar</w:t>
            </w:r>
          </w:p>
          <w:p w14:paraId="68E5FE78" w14:textId="3316E0F0" w:rsidR="00AF2FAC" w:rsidRDefault="00AF2FAC" w:rsidP="59BB7DFF">
            <w:pPr>
              <w:rPr>
                <w:color w:val="000000" w:themeColor="text1"/>
              </w:rPr>
            </w:pPr>
          </w:p>
          <w:p w14:paraId="6AFFC4B6" w14:textId="559B3645" w:rsidR="00AF2FAC" w:rsidRDefault="00AF2FAC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5D4AF128" w14:textId="1BCF35F2" w:rsidR="00560D23" w:rsidRPr="00BC2FBB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3.1- Pressionar o botão da NAVBAR “Filmes”</w:t>
            </w:r>
          </w:p>
          <w:p w14:paraId="2020ADBD" w14:textId="47D9830E" w:rsidR="00560D23" w:rsidRPr="00BC2FBB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3.2- Verificar se sistema disponibiliza uma opção de desfazer ação de tirar um filme da sua lista pessoal.</w:t>
            </w:r>
          </w:p>
          <w:p w14:paraId="712A67BC" w14:textId="7B8BEF8E" w:rsidR="00560D23" w:rsidRPr="00BC2FBB" w:rsidRDefault="2C19B921" w:rsidP="00560D23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3.3-Verificar se sistema disponibiliza opção </w:t>
            </w:r>
            <w:proofErr w:type="gramStart"/>
            <w:r w:rsidRPr="2C19B921">
              <w:rPr>
                <w:color w:val="000000" w:themeColor="text1"/>
              </w:rPr>
              <w:t>do</w:t>
            </w:r>
            <w:proofErr w:type="gramEnd"/>
            <w:r w:rsidRPr="2C19B921">
              <w:rPr>
                <w:color w:val="000000" w:themeColor="text1"/>
              </w:rPr>
              <w:t xml:space="preserve"> usuário utilizar um filtro de busca que facilitaria a busca do mesmo.</w:t>
            </w:r>
          </w:p>
        </w:tc>
        <w:tc>
          <w:tcPr>
            <w:tcW w:w="1736" w:type="dxa"/>
          </w:tcPr>
          <w:p w14:paraId="7A99EBC5" w14:textId="311358A9" w:rsidR="00AF2FAC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3.1-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2DAECECE" w14:textId="5D247DBC" w:rsidR="00AF2FAC" w:rsidRDefault="53A82D9F" w:rsidP="59BB7DFF">
            <w:pPr>
              <w:rPr>
                <w:color w:val="000000" w:themeColor="text1"/>
              </w:rPr>
            </w:pPr>
            <w:r w:rsidRPr="53A82D9F">
              <w:rPr>
                <w:color w:val="000000" w:themeColor="text1"/>
              </w:rPr>
              <w:t>3.2-Breno Souza</w:t>
            </w:r>
          </w:p>
          <w:p w14:paraId="118E4583" w14:textId="41ED40EF" w:rsidR="00AF2FAC" w:rsidRDefault="737B3DD8" w:rsidP="59BB7DFF">
            <w:pPr>
              <w:rPr>
                <w:color w:val="000000" w:themeColor="text1"/>
              </w:rPr>
            </w:pPr>
            <w:r w:rsidRPr="737B3DD8">
              <w:rPr>
                <w:color w:val="000000" w:themeColor="text1"/>
              </w:rPr>
              <w:t>3.3-Breno Souza</w:t>
            </w:r>
          </w:p>
          <w:p w14:paraId="0BB08276" w14:textId="3316E0F0" w:rsidR="00AF2FAC" w:rsidRDefault="00AF2FAC" w:rsidP="59BB7DFF">
            <w:pPr>
              <w:rPr>
                <w:color w:val="000000" w:themeColor="text1"/>
              </w:rPr>
            </w:pPr>
          </w:p>
          <w:p w14:paraId="02DA8D9D" w14:textId="0DCE42B6" w:rsidR="00AF2FAC" w:rsidRDefault="00AF2FAC" w:rsidP="00AF2FAC">
            <w:pPr>
              <w:ind w:left="284"/>
              <w:rPr>
                <w:color w:val="0070C0"/>
              </w:rPr>
            </w:pPr>
          </w:p>
        </w:tc>
      </w:tr>
      <w:tr w:rsidR="00E9341E" w14:paraId="5B825217" w14:textId="77777777" w:rsidTr="2C19B921">
        <w:trPr>
          <w:trHeight w:val="88"/>
        </w:trPr>
        <w:tc>
          <w:tcPr>
            <w:tcW w:w="2130" w:type="dxa"/>
          </w:tcPr>
          <w:p w14:paraId="70103266" w14:textId="7B0DAD8F" w:rsidR="00E9341E" w:rsidRDefault="00492B41" w:rsidP="00D774FC">
            <w:r>
              <w:t xml:space="preserve">4. </w:t>
            </w:r>
            <w:r w:rsidR="00E9341E">
              <w:t xml:space="preserve">Consistência e padrões </w:t>
            </w:r>
          </w:p>
        </w:tc>
        <w:tc>
          <w:tcPr>
            <w:tcW w:w="2595" w:type="dxa"/>
          </w:tcPr>
          <w:p w14:paraId="45CEA393" w14:textId="54C75E8B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4.1- Cards de filmes na aba “Filmes”</w:t>
            </w:r>
          </w:p>
          <w:p w14:paraId="045E515C" w14:textId="244E97E3" w:rsidR="00E9341E" w:rsidRDefault="798B5C52" w:rsidP="59BB7DFF">
            <w:pPr>
              <w:rPr>
                <w:color w:val="000000" w:themeColor="text1"/>
              </w:rPr>
            </w:pPr>
            <w:r w:rsidRPr="798B5C52">
              <w:rPr>
                <w:color w:val="000000" w:themeColor="text1"/>
              </w:rPr>
              <w:t>4.2-Minha área-&gt;Sua lista</w:t>
            </w:r>
          </w:p>
          <w:p w14:paraId="6E861EC3" w14:textId="2F7C60B6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4.3-</w:t>
            </w:r>
            <w:r w:rsidR="6F4CD37E" w:rsidRPr="6F4CD37E">
              <w:rPr>
                <w:color w:val="000000" w:themeColor="text1"/>
              </w:rPr>
              <w:t xml:space="preserve">Página </w:t>
            </w:r>
            <w:r w:rsidR="3516863C" w:rsidRPr="3516863C">
              <w:rPr>
                <w:color w:val="000000" w:themeColor="text1"/>
              </w:rPr>
              <w:t>inicial</w:t>
            </w:r>
          </w:p>
          <w:p w14:paraId="6903D40F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386A6612" w14:textId="097C4A60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64929D85" w14:textId="27EE6C38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4.1- Após entrar na aba filmes role para baixo para ver cards de alguns filmes</w:t>
            </w:r>
          </w:p>
          <w:p w14:paraId="63E39B93" w14:textId="02198D82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4.2-Verificar se sistema mantem o mesmo padrão adotados por outros streamings de 'Lista pessoal' contendo conteúdos que interessam ao usuário e que são adicionados </w:t>
            </w:r>
            <w:proofErr w:type="gramStart"/>
            <w:r w:rsidRPr="2C19B921">
              <w:rPr>
                <w:color w:val="000000" w:themeColor="text1"/>
              </w:rPr>
              <w:t>pelo mesmo</w:t>
            </w:r>
            <w:proofErr w:type="gramEnd"/>
            <w:r w:rsidRPr="2C19B921">
              <w:rPr>
                <w:color w:val="000000" w:themeColor="text1"/>
              </w:rPr>
              <w:t>.</w:t>
            </w:r>
          </w:p>
          <w:p w14:paraId="467EC7C0" w14:textId="64B42438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4.3-Verificar se </w:t>
            </w:r>
            <w:proofErr w:type="gramStart"/>
            <w:r w:rsidRPr="2C19B921">
              <w:rPr>
                <w:color w:val="000000" w:themeColor="text1"/>
              </w:rPr>
              <w:t>o sistema mantem</w:t>
            </w:r>
            <w:proofErr w:type="gramEnd"/>
            <w:r w:rsidRPr="2C19B921">
              <w:rPr>
                <w:color w:val="000000" w:themeColor="text1"/>
              </w:rPr>
              <w:t xml:space="preserve"> o mesmo padrão de "continuar assistindo" contendo os conteúdos que estavam sendo assistidos pelo usuário mas não foram finalizados.</w:t>
            </w:r>
          </w:p>
          <w:p w14:paraId="1B91C843" w14:textId="68DEBFC6" w:rsidR="59BB7DFF" w:rsidRDefault="59BB7DFF" w:rsidP="59BB7DFF">
            <w:pPr>
              <w:rPr>
                <w:color w:val="000000" w:themeColor="text1"/>
              </w:rPr>
            </w:pPr>
          </w:p>
          <w:p w14:paraId="64DA937C" w14:textId="25F0AA49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25441772" w14:textId="5D5D6032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4.1-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05CCCB37" w14:textId="3CE0047E" w:rsidR="00E9341E" w:rsidRDefault="529F7AC2" w:rsidP="59BB7DFF">
            <w:pPr>
              <w:rPr>
                <w:color w:val="000000" w:themeColor="text1"/>
              </w:rPr>
            </w:pPr>
            <w:r w:rsidRPr="529F7AC2">
              <w:rPr>
                <w:color w:val="000000" w:themeColor="text1"/>
              </w:rPr>
              <w:t>4.2-Breno Souza</w:t>
            </w:r>
          </w:p>
          <w:p w14:paraId="2A3C3642" w14:textId="167FA692" w:rsidR="00E9341E" w:rsidRDefault="05AD748F" w:rsidP="59BB7DFF">
            <w:pPr>
              <w:rPr>
                <w:color w:val="000000" w:themeColor="text1"/>
              </w:rPr>
            </w:pPr>
            <w:r w:rsidRPr="05AD748F">
              <w:rPr>
                <w:color w:val="000000" w:themeColor="text1"/>
              </w:rPr>
              <w:t>4.3-Breno Souza</w:t>
            </w:r>
          </w:p>
          <w:p w14:paraId="2DBA686E" w14:textId="431233BF" w:rsidR="00E9341E" w:rsidRDefault="00E9341E" w:rsidP="59BB7DFF">
            <w:pPr>
              <w:rPr>
                <w:color w:val="000000" w:themeColor="text1"/>
              </w:rPr>
            </w:pPr>
          </w:p>
          <w:p w14:paraId="61604B9F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3058D8CF" w14:textId="4ADB41FE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039A8BD0" w14:textId="77777777" w:rsidTr="2C19B921">
        <w:trPr>
          <w:trHeight w:val="88"/>
        </w:trPr>
        <w:tc>
          <w:tcPr>
            <w:tcW w:w="2130" w:type="dxa"/>
          </w:tcPr>
          <w:p w14:paraId="206D0CAE" w14:textId="0716E9D5" w:rsidR="00E9341E" w:rsidRDefault="00492B41" w:rsidP="00D774FC">
            <w:r>
              <w:t xml:space="preserve">5. </w:t>
            </w:r>
            <w:r w:rsidR="00E9341E">
              <w:t>Prevenção de erros</w:t>
            </w:r>
          </w:p>
        </w:tc>
        <w:tc>
          <w:tcPr>
            <w:tcW w:w="2595" w:type="dxa"/>
          </w:tcPr>
          <w:p w14:paraId="2196E979" w14:textId="428022A3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5.1- Assistir um filme dentro de um Card de filme específico</w:t>
            </w:r>
          </w:p>
          <w:p w14:paraId="140D8982" w14:textId="7AE6647A" w:rsidR="00E9341E" w:rsidRDefault="7EEE4D2F" w:rsidP="59BB7DFF">
            <w:pPr>
              <w:rPr>
                <w:color w:val="000000" w:themeColor="text1"/>
              </w:rPr>
            </w:pPr>
            <w:r w:rsidRPr="7EEE4D2F">
              <w:rPr>
                <w:color w:val="000000" w:themeColor="text1"/>
              </w:rPr>
              <w:t>5.2-</w:t>
            </w:r>
            <w:proofErr w:type="spellStart"/>
            <w:proofErr w:type="gramStart"/>
            <w:r w:rsidRPr="7EEE4D2F">
              <w:rPr>
                <w:color w:val="000000" w:themeColor="text1"/>
              </w:rPr>
              <w:t>Pagina</w:t>
            </w:r>
            <w:proofErr w:type="spellEnd"/>
            <w:proofErr w:type="gramEnd"/>
            <w:r w:rsidRPr="7EEE4D2F">
              <w:rPr>
                <w:color w:val="000000" w:themeColor="text1"/>
              </w:rPr>
              <w:t xml:space="preserve"> de downloads</w:t>
            </w:r>
          </w:p>
          <w:p w14:paraId="70917F12" w14:textId="081FBDE3" w:rsidR="00E9341E" w:rsidRDefault="798B5C52" w:rsidP="59BB7DFF">
            <w:pPr>
              <w:rPr>
                <w:color w:val="000000" w:themeColor="text1"/>
              </w:rPr>
            </w:pPr>
            <w:r w:rsidRPr="798B5C52">
              <w:rPr>
                <w:color w:val="000000" w:themeColor="text1"/>
              </w:rPr>
              <w:t>5.3- Minha área -&gt;Sua lista</w:t>
            </w:r>
          </w:p>
          <w:p w14:paraId="65D9F30D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128C41F0" w14:textId="3446FF45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03B8F117" w14:textId="5257EFBA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5.1- Pressione algum card de filme para acessar a opção de “assistir filme” ou “Assistir com o Prime </w:t>
            </w:r>
            <w:proofErr w:type="spellStart"/>
            <w:r w:rsidRPr="59BB7DFF">
              <w:rPr>
                <w:color w:val="000000" w:themeColor="text1"/>
              </w:rPr>
              <w:t>Video</w:t>
            </w:r>
            <w:proofErr w:type="spellEnd"/>
            <w:r w:rsidRPr="59BB7DFF">
              <w:rPr>
                <w:color w:val="000000" w:themeColor="text1"/>
              </w:rPr>
              <w:t xml:space="preserve"> -&gt; Experimente 30 dias grátis”</w:t>
            </w:r>
          </w:p>
          <w:p w14:paraId="576B0016" w14:textId="553216FA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5.2-Verificar se ao selecionar "excluir" na </w:t>
            </w:r>
            <w:proofErr w:type="spellStart"/>
            <w:proofErr w:type="gramStart"/>
            <w:r w:rsidRPr="2C19B921">
              <w:rPr>
                <w:color w:val="000000" w:themeColor="text1"/>
              </w:rPr>
              <w:t>pagina</w:t>
            </w:r>
            <w:proofErr w:type="spellEnd"/>
            <w:proofErr w:type="gramEnd"/>
            <w:r w:rsidRPr="2C19B921">
              <w:rPr>
                <w:color w:val="000000" w:themeColor="text1"/>
              </w:rPr>
              <w:t xml:space="preserve"> de conteúdos baixados no dispositivo, sistema retorna alguma prevenção de erros. "Deseja remover esse vídeo baixado do seu dispositivo?" -&gt; 'Deletar'/'Cancelar' </w:t>
            </w:r>
          </w:p>
          <w:p w14:paraId="61D14786" w14:textId="17E1C6A0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5.3- Verificar se ao selecionar 'Lista' para remover algum conteúdo da lista pessoal o sistema exibe alguma confirmação.  sistema remove automaticamente sem nenhuma confirmação que usuário deseja realmente excluir.</w:t>
            </w:r>
          </w:p>
          <w:p w14:paraId="14505CD9" w14:textId="7128AB8F" w:rsidR="59BB7DFF" w:rsidRDefault="59BB7DFF" w:rsidP="59BB7DFF">
            <w:pPr>
              <w:rPr>
                <w:color w:val="000000" w:themeColor="text1"/>
              </w:rPr>
            </w:pPr>
          </w:p>
          <w:p w14:paraId="29CA412F" w14:textId="12B82C2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47920A37" w14:textId="76381149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5.1-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5C61E1A8" w14:textId="1BCE6C67" w:rsidR="00E9341E" w:rsidRDefault="3D219712" w:rsidP="59BB7DFF">
            <w:pPr>
              <w:rPr>
                <w:color w:val="000000" w:themeColor="text1"/>
              </w:rPr>
            </w:pPr>
            <w:r w:rsidRPr="3D219712">
              <w:rPr>
                <w:color w:val="000000" w:themeColor="text1"/>
              </w:rPr>
              <w:t>5.2-Breno Souza</w:t>
            </w:r>
          </w:p>
          <w:p w14:paraId="7DB63BC0" w14:textId="43B3AD81" w:rsidR="00E9341E" w:rsidRDefault="64AE20E5" w:rsidP="59BB7DFF">
            <w:pPr>
              <w:rPr>
                <w:color w:val="000000" w:themeColor="text1"/>
              </w:rPr>
            </w:pPr>
            <w:r w:rsidRPr="64AE20E5">
              <w:rPr>
                <w:color w:val="000000" w:themeColor="text1"/>
              </w:rPr>
              <w:t>5.3-Breno Souza</w:t>
            </w:r>
          </w:p>
          <w:p w14:paraId="0A3951D8" w14:textId="26AF9BD7" w:rsidR="00E9341E" w:rsidRDefault="00E9341E" w:rsidP="59BB7DFF">
            <w:pPr>
              <w:rPr>
                <w:color w:val="000000" w:themeColor="text1"/>
              </w:rPr>
            </w:pPr>
          </w:p>
          <w:p w14:paraId="08593FD3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4F33719E" w14:textId="3EFB31C0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40B9CCEC" w14:textId="77777777" w:rsidTr="2C19B921">
        <w:trPr>
          <w:trHeight w:val="88"/>
        </w:trPr>
        <w:tc>
          <w:tcPr>
            <w:tcW w:w="2130" w:type="dxa"/>
          </w:tcPr>
          <w:p w14:paraId="5560A170" w14:textId="5B2DCBF8" w:rsidR="00E9341E" w:rsidRDefault="00492B41" w:rsidP="00D774FC">
            <w:r>
              <w:t xml:space="preserve">6. </w:t>
            </w:r>
            <w:r w:rsidR="00E9341E">
              <w:t>Reconhecimento ao invés de lembrança</w:t>
            </w:r>
          </w:p>
        </w:tc>
        <w:tc>
          <w:tcPr>
            <w:tcW w:w="2595" w:type="dxa"/>
          </w:tcPr>
          <w:p w14:paraId="006DDDAD" w14:textId="33FDFEE3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6.1- Abas para trocar de ambiente (</w:t>
            </w:r>
            <w:proofErr w:type="spellStart"/>
            <w:r w:rsidRPr="59BB7DFF">
              <w:rPr>
                <w:color w:val="000000" w:themeColor="text1"/>
              </w:rPr>
              <w:t>NavBar</w:t>
            </w:r>
            <w:proofErr w:type="spellEnd"/>
            <w:r w:rsidRPr="59BB7DFF">
              <w:rPr>
                <w:color w:val="000000" w:themeColor="text1"/>
              </w:rPr>
              <w:t>)</w:t>
            </w:r>
          </w:p>
          <w:p w14:paraId="6E193BAE" w14:textId="4BD7C202" w:rsidR="00E9341E" w:rsidRDefault="621EFF6D" w:rsidP="59BB7DFF">
            <w:pPr>
              <w:rPr>
                <w:color w:val="000000" w:themeColor="text1"/>
              </w:rPr>
            </w:pPr>
            <w:r w:rsidRPr="621EFF6D">
              <w:rPr>
                <w:color w:val="000000" w:themeColor="text1"/>
              </w:rPr>
              <w:t xml:space="preserve">6.2- </w:t>
            </w:r>
            <w:r w:rsidR="11BB35BE" w:rsidRPr="11BB35BE">
              <w:rPr>
                <w:color w:val="000000" w:themeColor="text1"/>
              </w:rPr>
              <w:t>Página</w:t>
            </w:r>
            <w:r w:rsidRPr="621EFF6D">
              <w:rPr>
                <w:color w:val="000000" w:themeColor="text1"/>
              </w:rPr>
              <w:t xml:space="preserve"> de </w:t>
            </w:r>
            <w:r w:rsidR="217564B1" w:rsidRPr="217564B1">
              <w:rPr>
                <w:color w:val="000000" w:themeColor="text1"/>
              </w:rPr>
              <w:t xml:space="preserve">um </w:t>
            </w:r>
            <w:r w:rsidR="206D5334" w:rsidRPr="206D5334">
              <w:rPr>
                <w:color w:val="000000" w:themeColor="text1"/>
              </w:rPr>
              <w:t>filme</w:t>
            </w:r>
          </w:p>
          <w:p w14:paraId="771E1E06" w14:textId="4218ADEF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6.3-</w:t>
            </w:r>
            <w:r w:rsidR="0D598423" w:rsidRPr="0D598423">
              <w:rPr>
                <w:color w:val="000000" w:themeColor="text1"/>
              </w:rPr>
              <w:t xml:space="preserve"> </w:t>
            </w:r>
            <w:r w:rsidR="79E8E53C" w:rsidRPr="79E8E53C">
              <w:rPr>
                <w:color w:val="000000" w:themeColor="text1"/>
              </w:rPr>
              <w:t>Página</w:t>
            </w:r>
            <w:r w:rsidR="08DA4B9F" w:rsidRPr="08DA4B9F">
              <w:rPr>
                <w:color w:val="000000" w:themeColor="text1"/>
              </w:rPr>
              <w:t xml:space="preserve"> de um filme</w:t>
            </w:r>
          </w:p>
        </w:tc>
        <w:tc>
          <w:tcPr>
            <w:tcW w:w="4455" w:type="dxa"/>
          </w:tcPr>
          <w:p w14:paraId="228AA72A" w14:textId="32CF093A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6.1- Trocar entre abas e já esperar o que tem na outra aba</w:t>
            </w:r>
          </w:p>
          <w:p w14:paraId="11287433" w14:textId="0FF8AF56" w:rsidR="59BB7DFF" w:rsidRDefault="6B787DD5" w:rsidP="59BB7DFF">
            <w:pPr>
              <w:rPr>
                <w:color w:val="000000" w:themeColor="text1"/>
              </w:rPr>
            </w:pPr>
            <w:r w:rsidRPr="6B787DD5">
              <w:rPr>
                <w:color w:val="000000" w:themeColor="text1"/>
              </w:rPr>
              <w:t xml:space="preserve">6.2- Adicionar </w:t>
            </w:r>
            <w:r w:rsidR="0BFD9A2F" w:rsidRPr="0BFD9A2F">
              <w:rPr>
                <w:color w:val="000000" w:themeColor="text1"/>
              </w:rPr>
              <w:t xml:space="preserve">um filme na minha </w:t>
            </w:r>
            <w:r w:rsidR="70F761E8" w:rsidRPr="70F761E8">
              <w:rPr>
                <w:color w:val="000000" w:themeColor="text1"/>
              </w:rPr>
              <w:t>lista</w:t>
            </w:r>
          </w:p>
          <w:p w14:paraId="7A64E3AD" w14:textId="257D7D47" w:rsidR="59BB7DFF" w:rsidRDefault="20F4CB43" w:rsidP="59BB7DFF">
            <w:pPr>
              <w:rPr>
                <w:color w:val="000000" w:themeColor="text1"/>
              </w:rPr>
            </w:pPr>
            <w:r w:rsidRPr="20F4CB43">
              <w:rPr>
                <w:color w:val="000000" w:themeColor="text1"/>
              </w:rPr>
              <w:t xml:space="preserve">6.3- Compartilhar um </w:t>
            </w:r>
            <w:r w:rsidR="19247874" w:rsidRPr="19247874">
              <w:rPr>
                <w:color w:val="000000" w:themeColor="text1"/>
              </w:rPr>
              <w:t>filme</w:t>
            </w:r>
          </w:p>
          <w:p w14:paraId="5972D24D" w14:textId="77777777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165100CC" w14:textId="187FB735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6.1-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4D8A5777" w14:textId="32255BD2" w:rsidR="4AF7E32F" w:rsidRDefault="4AF7E32F" w:rsidP="4AF7E32F">
            <w:pPr>
              <w:spacing w:line="259" w:lineRule="auto"/>
              <w:rPr>
                <w:color w:val="000000" w:themeColor="text1"/>
              </w:rPr>
            </w:pPr>
            <w:r w:rsidRPr="4AF7E32F">
              <w:rPr>
                <w:color w:val="000000" w:themeColor="text1"/>
              </w:rPr>
              <w:t xml:space="preserve">6.2- Carol </w:t>
            </w:r>
            <w:r w:rsidR="44A2F9D5" w:rsidRPr="44A2F9D5">
              <w:rPr>
                <w:color w:val="000000" w:themeColor="text1"/>
              </w:rPr>
              <w:t>Assis</w:t>
            </w:r>
          </w:p>
          <w:p w14:paraId="5102C26E" w14:textId="2CA93441" w:rsidR="64D0A4E0" w:rsidRDefault="18D9C428" w:rsidP="64D0A4E0">
            <w:pPr>
              <w:spacing w:line="259" w:lineRule="auto"/>
              <w:rPr>
                <w:color w:val="000000" w:themeColor="text1"/>
              </w:rPr>
            </w:pPr>
            <w:r w:rsidRPr="18D9C428">
              <w:rPr>
                <w:color w:val="000000" w:themeColor="text1"/>
              </w:rPr>
              <w:t>6.3- Carol Assis</w:t>
            </w:r>
          </w:p>
          <w:p w14:paraId="24FAB335" w14:textId="69D948C1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6E0C36E6" w14:textId="77777777" w:rsidTr="2C19B921">
        <w:trPr>
          <w:trHeight w:val="88"/>
        </w:trPr>
        <w:tc>
          <w:tcPr>
            <w:tcW w:w="2130" w:type="dxa"/>
          </w:tcPr>
          <w:p w14:paraId="3DC931F5" w14:textId="65701353" w:rsidR="00E9341E" w:rsidRDefault="00492B41" w:rsidP="00D774FC">
            <w:r>
              <w:t xml:space="preserve">7. </w:t>
            </w:r>
            <w:r w:rsidR="00E9341E">
              <w:t>Flexibilidade e eficiência de uso</w:t>
            </w:r>
          </w:p>
        </w:tc>
        <w:tc>
          <w:tcPr>
            <w:tcW w:w="2595" w:type="dxa"/>
          </w:tcPr>
          <w:p w14:paraId="4F944942" w14:textId="3E1ADEBD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7.1</w:t>
            </w:r>
            <w:proofErr w:type="gramStart"/>
            <w:r w:rsidRPr="6AED27DB">
              <w:rPr>
                <w:color w:val="000000" w:themeColor="text1"/>
              </w:rPr>
              <w:t xml:space="preserve">- </w:t>
            </w:r>
            <w:r w:rsidR="00FB6604">
              <w:rPr>
                <w:color w:val="000000" w:themeColor="text1"/>
              </w:rPr>
              <w:t xml:space="preserve"> </w:t>
            </w:r>
            <w:r w:rsidR="006311EC">
              <w:rPr>
                <w:color w:val="000000" w:themeColor="text1"/>
              </w:rPr>
              <w:t>Página</w:t>
            </w:r>
            <w:proofErr w:type="gramEnd"/>
            <w:r w:rsidR="006311EC">
              <w:rPr>
                <w:color w:val="000000" w:themeColor="text1"/>
              </w:rPr>
              <w:t xml:space="preserve"> Inicial</w:t>
            </w:r>
            <w:r w:rsidR="008462F1">
              <w:rPr>
                <w:color w:val="000000" w:themeColor="text1"/>
              </w:rPr>
              <w:t>/Minha Lista</w:t>
            </w:r>
          </w:p>
          <w:p w14:paraId="4D1098E0" w14:textId="05FB4794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7.2-</w:t>
            </w:r>
            <w:r w:rsidR="006311EC">
              <w:rPr>
                <w:color w:val="000000" w:themeColor="text1"/>
              </w:rPr>
              <w:t xml:space="preserve"> </w:t>
            </w:r>
            <w:r w:rsidR="007D077C">
              <w:rPr>
                <w:color w:val="000000" w:themeColor="text1"/>
              </w:rPr>
              <w:t>Todo o sistema</w:t>
            </w:r>
          </w:p>
          <w:p w14:paraId="3F85CBA0" w14:textId="36A4A526" w:rsidR="00E9341E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7.3-Execução de conteúdo </w:t>
            </w:r>
          </w:p>
          <w:p w14:paraId="04143C9A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6A8E4869" w14:textId="5AB48EAA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7F9EAC7E" w14:textId="1D266AA6" w:rsidR="59BB7DFF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7.1- </w:t>
            </w:r>
            <w:r w:rsidR="00F40051">
              <w:rPr>
                <w:color w:val="000000" w:themeColor="text1"/>
              </w:rPr>
              <w:t>Verificar se é possível a</w:t>
            </w:r>
            <w:r w:rsidR="006311EC">
              <w:rPr>
                <w:color w:val="000000" w:themeColor="text1"/>
              </w:rPr>
              <w:t>grupar filmes/series que combinam com meu gosto pessoal</w:t>
            </w:r>
          </w:p>
          <w:p w14:paraId="5346DCD8" w14:textId="4B352CC3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7.2- </w:t>
            </w:r>
            <w:r w:rsidR="00F40051">
              <w:rPr>
                <w:color w:val="000000" w:themeColor="text1"/>
              </w:rPr>
              <w:t>Verificar se existem</w:t>
            </w:r>
            <w:r w:rsidRPr="2C19B921">
              <w:rPr>
                <w:color w:val="000000" w:themeColor="text1"/>
              </w:rPr>
              <w:t xml:space="preserve"> atalhos</w:t>
            </w:r>
            <w:r w:rsidR="00F40051">
              <w:rPr>
                <w:color w:val="000000" w:themeColor="text1"/>
              </w:rPr>
              <w:t xml:space="preserve"> que acompanhem o nível do usuário</w:t>
            </w:r>
            <w:r w:rsidRPr="2C19B921">
              <w:rPr>
                <w:color w:val="000000" w:themeColor="text1"/>
              </w:rPr>
              <w:t xml:space="preserve"> para o uso do sistema</w:t>
            </w:r>
          </w:p>
          <w:p w14:paraId="6AEB57DF" w14:textId="4C08B286" w:rsidR="59BB7DFF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7.3-</w:t>
            </w:r>
            <w:r w:rsidR="00774DD2">
              <w:rPr>
                <w:color w:val="000000" w:themeColor="text1"/>
              </w:rPr>
              <w:t xml:space="preserve"> </w:t>
            </w:r>
            <w:r w:rsidR="00F40051">
              <w:rPr>
                <w:color w:val="000000" w:themeColor="text1"/>
              </w:rPr>
              <w:t xml:space="preserve">Verificar se é possível customizar </w:t>
            </w:r>
            <w:r w:rsidR="001B168E">
              <w:rPr>
                <w:color w:val="000000" w:themeColor="text1"/>
              </w:rPr>
              <w:t xml:space="preserve">componentes </w:t>
            </w:r>
            <w:r w:rsidR="00847EDD">
              <w:rPr>
                <w:color w:val="000000" w:themeColor="text1"/>
              </w:rPr>
              <w:t>do site.</w:t>
            </w:r>
            <w:r w:rsidR="001B168E">
              <w:rPr>
                <w:color w:val="000000" w:themeColor="text1"/>
              </w:rPr>
              <w:t xml:space="preserve"> (ocultar </w:t>
            </w:r>
            <w:r w:rsidR="00B36AC2">
              <w:rPr>
                <w:color w:val="000000" w:themeColor="text1"/>
              </w:rPr>
              <w:t>vídeos,</w:t>
            </w:r>
            <w:r w:rsidR="003E4973">
              <w:rPr>
                <w:color w:val="000000" w:themeColor="text1"/>
              </w:rPr>
              <w:t xml:space="preserve"> editar legendas,</w:t>
            </w:r>
            <w:r w:rsidR="001B168E">
              <w:rPr>
                <w:color w:val="000000" w:themeColor="text1"/>
              </w:rPr>
              <w:t>)</w:t>
            </w:r>
          </w:p>
          <w:p w14:paraId="6F7CDE20" w14:textId="30F0BF33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352BAB13" w14:textId="029BDAB3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7.1- </w:t>
            </w:r>
            <w:r w:rsidR="00FB6604">
              <w:rPr>
                <w:color w:val="000000" w:themeColor="text1"/>
              </w:rPr>
              <w:t>Ary Farah</w:t>
            </w:r>
          </w:p>
          <w:p w14:paraId="18C28245" w14:textId="1246F64D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7.2-</w:t>
            </w:r>
            <w:r w:rsidR="00572DE7">
              <w:rPr>
                <w:color w:val="000000" w:themeColor="text1"/>
              </w:rPr>
              <w:t xml:space="preserve"> Ary Farah</w:t>
            </w:r>
          </w:p>
          <w:p w14:paraId="7A99985A" w14:textId="09BDD119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7.3-</w:t>
            </w:r>
            <w:r w:rsidR="008462F1">
              <w:rPr>
                <w:color w:val="000000" w:themeColor="text1"/>
              </w:rPr>
              <w:t xml:space="preserve"> Ary Farah</w:t>
            </w:r>
          </w:p>
          <w:p w14:paraId="434487C9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246266BD" w14:textId="4FC573B6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6CD5E326" w14:textId="77777777" w:rsidTr="2C19B921">
        <w:trPr>
          <w:trHeight w:val="88"/>
        </w:trPr>
        <w:tc>
          <w:tcPr>
            <w:tcW w:w="2130" w:type="dxa"/>
          </w:tcPr>
          <w:p w14:paraId="76A99375" w14:textId="6A5D8A3F" w:rsidR="00E9341E" w:rsidRDefault="00492B41" w:rsidP="00D774FC">
            <w:r>
              <w:t xml:space="preserve">8. </w:t>
            </w:r>
            <w:r w:rsidR="00E9341E">
              <w:t>Estética e design minimalista</w:t>
            </w:r>
          </w:p>
        </w:tc>
        <w:tc>
          <w:tcPr>
            <w:tcW w:w="2595" w:type="dxa"/>
          </w:tcPr>
          <w:p w14:paraId="3D7FB671" w14:textId="0C5AB976" w:rsidR="00E9341E" w:rsidRDefault="6521F855" w:rsidP="59BB7DFF">
            <w:pPr>
              <w:rPr>
                <w:color w:val="000000" w:themeColor="text1"/>
              </w:rPr>
            </w:pPr>
            <w:r w:rsidRPr="6521F855">
              <w:rPr>
                <w:color w:val="000000" w:themeColor="text1"/>
              </w:rPr>
              <w:t xml:space="preserve">8.1- Página </w:t>
            </w:r>
            <w:r w:rsidR="4C53BF6D" w:rsidRPr="4C53BF6D">
              <w:rPr>
                <w:color w:val="000000" w:themeColor="text1"/>
              </w:rPr>
              <w:t>inicial</w:t>
            </w:r>
          </w:p>
          <w:p w14:paraId="44A958C9" w14:textId="585926A9" w:rsidR="00E9341E" w:rsidRDefault="0BB952A7" w:rsidP="59BB7DFF">
            <w:pPr>
              <w:rPr>
                <w:color w:val="000000" w:themeColor="text1"/>
              </w:rPr>
            </w:pPr>
            <w:r w:rsidRPr="0BB952A7">
              <w:rPr>
                <w:color w:val="000000" w:themeColor="text1"/>
              </w:rPr>
              <w:t>8.2- Página inicial</w:t>
            </w:r>
          </w:p>
          <w:p w14:paraId="4840F80A" w14:textId="5825271F" w:rsidR="00E9341E" w:rsidRDefault="4C53BF6D" w:rsidP="59BB7DFF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>8.3- Página inicial</w:t>
            </w:r>
          </w:p>
          <w:p w14:paraId="3916E3E4" w14:textId="27D9C295" w:rsidR="00E9341E" w:rsidRDefault="00E9341E" w:rsidP="59BB7DFF">
            <w:pPr>
              <w:rPr>
                <w:color w:val="000000" w:themeColor="text1"/>
              </w:rPr>
            </w:pPr>
          </w:p>
          <w:p w14:paraId="628AF014" w14:textId="513DA614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570E681E" w14:textId="5B699446" w:rsidR="00560D23" w:rsidRPr="00BC2FBB" w:rsidRDefault="6AED27DB" w:rsidP="59BB7DFF">
            <w:pPr>
              <w:rPr>
                <w:rFonts w:ascii="Calibri" w:eastAsia="Calibri" w:hAnsi="Calibri" w:cs="Calibri"/>
              </w:rPr>
            </w:pPr>
            <w:r w:rsidRPr="6AED27DB">
              <w:rPr>
                <w:color w:val="000000" w:themeColor="text1"/>
              </w:rPr>
              <w:t xml:space="preserve">8.1- </w:t>
            </w:r>
            <w:r w:rsidR="008F252E">
              <w:rPr>
                <w:color w:val="000000" w:themeColor="text1"/>
              </w:rPr>
              <w:t>Verificar</w:t>
            </w:r>
            <w:r w:rsidR="008E37A8">
              <w:rPr>
                <w:color w:val="000000" w:themeColor="text1"/>
              </w:rPr>
              <w:t xml:space="preserve"> se existem</w:t>
            </w:r>
            <w:r w:rsidR="008F252E">
              <w:rPr>
                <w:color w:val="000000" w:themeColor="text1"/>
              </w:rPr>
              <w:t xml:space="preserve"> informações desnecessárias na tela</w:t>
            </w:r>
          </w:p>
          <w:p w14:paraId="41801BC6" w14:textId="148BDF31" w:rsidR="00560D23" w:rsidRPr="00BC2FBB" w:rsidRDefault="1FA35320" w:rsidP="59BB7DFF">
            <w:pPr>
              <w:rPr>
                <w:color w:val="000000" w:themeColor="text1"/>
              </w:rPr>
            </w:pPr>
            <w:r w:rsidRPr="1FA35320">
              <w:rPr>
                <w:color w:val="000000" w:themeColor="text1"/>
              </w:rPr>
              <w:t>8.2-</w:t>
            </w:r>
            <w:r w:rsidRPr="1FA35320">
              <w:rPr>
                <w:rFonts w:ascii="Calibri" w:eastAsia="Calibri" w:hAnsi="Calibri" w:cs="Calibri"/>
              </w:rPr>
              <w:t xml:space="preserve"> Verificar a Hierarquia Visual</w:t>
            </w:r>
          </w:p>
          <w:p w14:paraId="072923C8" w14:textId="2931A631" w:rsidR="00560D23" w:rsidRPr="00BC2FBB" w:rsidRDefault="335B1D6F" w:rsidP="00560D23">
            <w:pPr>
              <w:rPr>
                <w:color w:val="000000" w:themeColor="text1"/>
              </w:rPr>
            </w:pPr>
            <w:r w:rsidRPr="335B1D6F">
              <w:rPr>
                <w:color w:val="000000" w:themeColor="text1"/>
              </w:rPr>
              <w:t>8.3-</w:t>
            </w:r>
            <w:r w:rsidRPr="335B1D6F">
              <w:rPr>
                <w:rFonts w:ascii="Calibri" w:eastAsia="Calibri" w:hAnsi="Calibri" w:cs="Calibri"/>
              </w:rPr>
              <w:t xml:space="preserve"> Avaliar a Necessidade de Cada Elemento</w:t>
            </w:r>
          </w:p>
        </w:tc>
        <w:tc>
          <w:tcPr>
            <w:tcW w:w="1736" w:type="dxa"/>
          </w:tcPr>
          <w:p w14:paraId="18A515C2" w14:textId="0EEAB049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8.1- </w:t>
            </w:r>
            <w:r w:rsidR="00A10144">
              <w:rPr>
                <w:color w:val="000000" w:themeColor="text1"/>
              </w:rPr>
              <w:t>Ary Farah</w:t>
            </w:r>
          </w:p>
          <w:p w14:paraId="40F2C577" w14:textId="30F91455" w:rsidR="00E9341E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8.2-Breno Souza</w:t>
            </w:r>
          </w:p>
          <w:p w14:paraId="5DB131F9" w14:textId="3E375525" w:rsidR="00E9341E" w:rsidRDefault="335B1D6F" w:rsidP="59BB7DFF">
            <w:pPr>
              <w:rPr>
                <w:color w:val="000000" w:themeColor="text1"/>
              </w:rPr>
            </w:pPr>
            <w:r w:rsidRPr="335B1D6F">
              <w:rPr>
                <w:color w:val="000000" w:themeColor="text1"/>
              </w:rPr>
              <w:t>8.3- Breno Souza</w:t>
            </w:r>
          </w:p>
          <w:p w14:paraId="72275EAB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504E7471" w14:textId="59445133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4F351003" w14:textId="77777777" w:rsidTr="2C19B921">
        <w:trPr>
          <w:trHeight w:val="88"/>
        </w:trPr>
        <w:tc>
          <w:tcPr>
            <w:tcW w:w="2130" w:type="dxa"/>
          </w:tcPr>
          <w:p w14:paraId="5C6F79FC" w14:textId="5D035792" w:rsidR="00E9341E" w:rsidRDefault="00492B41" w:rsidP="00D774FC">
            <w:r>
              <w:t xml:space="preserve">9. </w:t>
            </w:r>
            <w:r w:rsidR="00E9341E">
              <w:t>Ajuda aos usuários a reconhecer, diagnosticar e corrigir erros</w:t>
            </w:r>
          </w:p>
        </w:tc>
        <w:tc>
          <w:tcPr>
            <w:tcW w:w="2595" w:type="dxa"/>
          </w:tcPr>
          <w:p w14:paraId="390F90C7" w14:textId="09B5D528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9.1- Botão “Ajuda” no rodapé das páginas</w:t>
            </w:r>
          </w:p>
          <w:p w14:paraId="517EEEF7" w14:textId="2C33A805" w:rsidR="00E9341E" w:rsidRDefault="4C53BF6D" w:rsidP="59BB7DFF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 xml:space="preserve">9.2- </w:t>
            </w:r>
            <w:proofErr w:type="gramStart"/>
            <w:r w:rsidRPr="4C53BF6D">
              <w:rPr>
                <w:color w:val="000000" w:themeColor="text1"/>
              </w:rPr>
              <w:t>Pagina</w:t>
            </w:r>
            <w:proofErr w:type="gramEnd"/>
            <w:r w:rsidRPr="4C53BF6D">
              <w:rPr>
                <w:color w:val="000000" w:themeColor="text1"/>
              </w:rPr>
              <w:t xml:space="preserve"> Login</w:t>
            </w:r>
          </w:p>
          <w:p w14:paraId="3D855231" w14:textId="79518F01" w:rsidR="00E9341E" w:rsidRDefault="6110EE8B" w:rsidP="59BB7DFF">
            <w:pPr>
              <w:rPr>
                <w:color w:val="000000" w:themeColor="text1"/>
              </w:rPr>
            </w:pPr>
            <w:r w:rsidRPr="6110EE8B">
              <w:rPr>
                <w:color w:val="000000" w:themeColor="text1"/>
              </w:rPr>
              <w:t xml:space="preserve">9.3- </w:t>
            </w:r>
            <w:proofErr w:type="gramStart"/>
            <w:r w:rsidRPr="6110EE8B">
              <w:rPr>
                <w:color w:val="000000" w:themeColor="text1"/>
              </w:rPr>
              <w:t>Pagina</w:t>
            </w:r>
            <w:proofErr w:type="gramEnd"/>
            <w:r w:rsidRPr="6110EE8B">
              <w:rPr>
                <w:color w:val="000000" w:themeColor="text1"/>
              </w:rPr>
              <w:t xml:space="preserve"> de algum filme</w:t>
            </w:r>
          </w:p>
          <w:p w14:paraId="1F01915A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3BA7AA37" w14:textId="7824948D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00A17010" w14:textId="1D1C2CF4" w:rsidR="59BB7DFF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>9.1- Role para o rodapé de qualquer página e clique no botão “Ajuda”</w:t>
            </w:r>
          </w:p>
          <w:p w14:paraId="2D9A6317" w14:textId="1D07426F" w:rsidR="59BB7DFF" w:rsidRDefault="2767437A" w:rsidP="59BB7DFF">
            <w:pPr>
              <w:rPr>
                <w:color w:val="000000" w:themeColor="text1"/>
              </w:rPr>
            </w:pPr>
            <w:r w:rsidRPr="2767437A">
              <w:rPr>
                <w:color w:val="000000" w:themeColor="text1"/>
              </w:rPr>
              <w:t xml:space="preserve">9.2- Ao </w:t>
            </w:r>
            <w:r w:rsidR="30BA92C0" w:rsidRPr="30BA92C0">
              <w:rPr>
                <w:color w:val="000000" w:themeColor="text1"/>
              </w:rPr>
              <w:t>tentar fazer um</w:t>
            </w:r>
            <w:r w:rsidRPr="2767437A">
              <w:rPr>
                <w:color w:val="000000" w:themeColor="text1"/>
              </w:rPr>
              <w:t xml:space="preserve"> </w:t>
            </w:r>
            <w:r w:rsidR="79B87F56" w:rsidRPr="79B87F56">
              <w:rPr>
                <w:color w:val="000000" w:themeColor="text1"/>
              </w:rPr>
              <w:t xml:space="preserve">login </w:t>
            </w:r>
            <w:r w:rsidR="121248D9" w:rsidRPr="121248D9">
              <w:rPr>
                <w:color w:val="000000" w:themeColor="text1"/>
              </w:rPr>
              <w:t>com um</w:t>
            </w:r>
            <w:r w:rsidRPr="2767437A">
              <w:rPr>
                <w:color w:val="000000" w:themeColor="text1"/>
              </w:rPr>
              <w:t xml:space="preserve"> </w:t>
            </w:r>
            <w:proofErr w:type="spellStart"/>
            <w:r w:rsidRPr="2767437A">
              <w:rPr>
                <w:color w:val="000000" w:themeColor="text1"/>
              </w:rPr>
              <w:t>email</w:t>
            </w:r>
            <w:proofErr w:type="spellEnd"/>
            <w:r w:rsidR="39AC5534" w:rsidRPr="39AC5534">
              <w:rPr>
                <w:color w:val="000000" w:themeColor="text1"/>
              </w:rPr>
              <w:t xml:space="preserve"> sem "@" o </w:t>
            </w:r>
            <w:r w:rsidR="3A0358CF" w:rsidRPr="3A0358CF">
              <w:rPr>
                <w:color w:val="000000" w:themeColor="text1"/>
              </w:rPr>
              <w:t>sistema avisa o erro corretamente</w:t>
            </w:r>
          </w:p>
          <w:p w14:paraId="31F83E80" w14:textId="57242E42" w:rsidR="59BB7DFF" w:rsidRDefault="6110EE8B" w:rsidP="59BB7DFF">
            <w:pPr>
              <w:rPr>
                <w:color w:val="000000" w:themeColor="text1"/>
              </w:rPr>
            </w:pPr>
            <w:r w:rsidRPr="6110EE8B">
              <w:rPr>
                <w:color w:val="000000" w:themeColor="text1"/>
              </w:rPr>
              <w:t>9.3- Tento adicionar um filme na lista sem estar logada</w:t>
            </w:r>
          </w:p>
          <w:p w14:paraId="2A39C883" w14:textId="393E323E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1FC65C6A" w14:textId="461687F5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9.1-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4EA23B48" w14:textId="7999FF2C" w:rsidR="00E9341E" w:rsidRDefault="4C53BF6D" w:rsidP="59BB7DFF">
            <w:pPr>
              <w:rPr>
                <w:color w:val="000000" w:themeColor="text1"/>
              </w:rPr>
            </w:pPr>
            <w:r w:rsidRPr="4C53BF6D">
              <w:rPr>
                <w:color w:val="000000" w:themeColor="text1"/>
              </w:rPr>
              <w:t>9.2- Carol Assis</w:t>
            </w:r>
          </w:p>
          <w:p w14:paraId="11B49807" w14:textId="33A22CDB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9.3-</w:t>
            </w:r>
            <w:r w:rsidR="3FA863F2" w:rsidRPr="3FA863F2">
              <w:rPr>
                <w:color w:val="000000" w:themeColor="text1"/>
              </w:rPr>
              <w:t xml:space="preserve"> Carol</w:t>
            </w:r>
            <w:r w:rsidR="327B9BAD" w:rsidRPr="327B9BAD">
              <w:rPr>
                <w:color w:val="000000" w:themeColor="text1"/>
              </w:rPr>
              <w:t xml:space="preserve"> Assis</w:t>
            </w:r>
          </w:p>
          <w:p w14:paraId="05CE1CD7" w14:textId="40E9151D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  <w:tr w:rsidR="00E9341E" w14:paraId="7C8788AC" w14:textId="77777777" w:rsidTr="2C19B921">
        <w:trPr>
          <w:trHeight w:val="88"/>
        </w:trPr>
        <w:tc>
          <w:tcPr>
            <w:tcW w:w="2130" w:type="dxa"/>
          </w:tcPr>
          <w:p w14:paraId="393AB0E7" w14:textId="3DB4C94A" w:rsidR="00E9341E" w:rsidRDefault="00492B41" w:rsidP="00D774FC">
            <w:r>
              <w:t xml:space="preserve">10. </w:t>
            </w:r>
            <w:r w:rsidR="00E9341E">
              <w:t>Ajuda e documentação</w:t>
            </w:r>
          </w:p>
        </w:tc>
        <w:tc>
          <w:tcPr>
            <w:tcW w:w="2595" w:type="dxa"/>
          </w:tcPr>
          <w:p w14:paraId="1C1CCF08" w14:textId="5D089ADD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10.1- Aba de ajuda do Prime </w:t>
            </w:r>
            <w:proofErr w:type="spellStart"/>
            <w:r w:rsidRPr="59BB7DFF">
              <w:rPr>
                <w:color w:val="000000" w:themeColor="text1"/>
              </w:rPr>
              <w:t>Video</w:t>
            </w:r>
            <w:proofErr w:type="spellEnd"/>
          </w:p>
          <w:p w14:paraId="03B8C080" w14:textId="4CF764E5" w:rsidR="75901512" w:rsidRDefault="75901512" w:rsidP="75901512">
            <w:pPr>
              <w:rPr>
                <w:color w:val="000000" w:themeColor="text1"/>
              </w:rPr>
            </w:pPr>
          </w:p>
          <w:p w14:paraId="3652411F" w14:textId="7691604E" w:rsidR="0EE40A39" w:rsidRDefault="0EE40A39" w:rsidP="0EE40A39">
            <w:pPr>
              <w:spacing w:line="259" w:lineRule="auto"/>
              <w:rPr>
                <w:color w:val="000000" w:themeColor="text1"/>
              </w:rPr>
            </w:pPr>
            <w:r w:rsidRPr="0EE40A39">
              <w:rPr>
                <w:color w:val="000000" w:themeColor="text1"/>
              </w:rPr>
              <w:t>10.2-</w:t>
            </w:r>
            <w:r w:rsidRPr="0EE40A39">
              <w:rPr>
                <w:rFonts w:ascii="Calibri" w:eastAsia="Calibri" w:hAnsi="Calibri" w:cs="Calibri"/>
              </w:rPr>
              <w:t xml:space="preserve"> Configurações -&gt; Ajuda e feedback -&gt; Fale conosco</w:t>
            </w:r>
          </w:p>
          <w:p w14:paraId="44E8401B" w14:textId="6483C6E8" w:rsidR="00E9341E" w:rsidRDefault="28328DF9" w:rsidP="59BB7DFF">
            <w:pPr>
              <w:rPr>
                <w:color w:val="000000" w:themeColor="text1"/>
              </w:rPr>
            </w:pPr>
            <w:r w:rsidRPr="28328DF9">
              <w:rPr>
                <w:color w:val="000000" w:themeColor="text1"/>
              </w:rPr>
              <w:t>10.3-</w:t>
            </w:r>
            <w:r w:rsidRPr="28328DF9">
              <w:rPr>
                <w:rFonts w:ascii="Calibri" w:eastAsia="Calibri" w:hAnsi="Calibri" w:cs="Calibri"/>
              </w:rPr>
              <w:t xml:space="preserve"> Configurações -&gt; Ajuda e feedback</w:t>
            </w:r>
          </w:p>
          <w:p w14:paraId="2559283A" w14:textId="3316E0F0" w:rsidR="00E9341E" w:rsidRDefault="00E9341E" w:rsidP="59BB7DFF">
            <w:pPr>
              <w:rPr>
                <w:color w:val="000000" w:themeColor="text1"/>
              </w:rPr>
            </w:pPr>
          </w:p>
          <w:p w14:paraId="1BA16A15" w14:textId="26825ED0" w:rsidR="00E9341E" w:rsidRDefault="00E9341E" w:rsidP="00AF2FAC">
            <w:pPr>
              <w:ind w:left="284"/>
              <w:rPr>
                <w:color w:val="0070C0"/>
              </w:rPr>
            </w:pPr>
          </w:p>
        </w:tc>
        <w:tc>
          <w:tcPr>
            <w:tcW w:w="4455" w:type="dxa"/>
          </w:tcPr>
          <w:p w14:paraId="38F68A1D" w14:textId="49C9198F" w:rsidR="6AED27DB" w:rsidRDefault="6AED27DB" w:rsidP="6AED27DB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 xml:space="preserve">10.1- Após clicar em ajuda nas páginas principais do Prime </w:t>
            </w:r>
            <w:r w:rsidR="6695F93A" w:rsidRPr="6695F93A">
              <w:rPr>
                <w:color w:val="000000" w:themeColor="text1"/>
              </w:rPr>
              <w:t>Vídeo</w:t>
            </w:r>
            <w:r w:rsidRPr="6AED27DB">
              <w:rPr>
                <w:color w:val="000000" w:themeColor="text1"/>
              </w:rPr>
              <w:t xml:space="preserve">, role para baixo até chegar em “Configuração do Prime </w:t>
            </w:r>
            <w:r w:rsidR="6695F93A" w:rsidRPr="6695F93A">
              <w:rPr>
                <w:color w:val="000000" w:themeColor="text1"/>
              </w:rPr>
              <w:t>Vídeo</w:t>
            </w:r>
            <w:r w:rsidRPr="6AED27DB">
              <w:rPr>
                <w:color w:val="000000" w:themeColor="text1"/>
              </w:rPr>
              <w:t>”</w:t>
            </w:r>
          </w:p>
          <w:p w14:paraId="1BCA9D51" w14:textId="4B78DD20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>10.2-Verificar se o sistema disponibiliza atendimento por uma pessoa real.</w:t>
            </w:r>
          </w:p>
          <w:p w14:paraId="604B8BC8" w14:textId="35E885C7" w:rsidR="59BB7DFF" w:rsidRDefault="2C19B921" w:rsidP="59BB7DFF">
            <w:pPr>
              <w:rPr>
                <w:color w:val="000000" w:themeColor="text1"/>
              </w:rPr>
            </w:pPr>
            <w:r w:rsidRPr="2C19B921">
              <w:rPr>
                <w:color w:val="000000" w:themeColor="text1"/>
              </w:rPr>
              <w:t xml:space="preserve">10.3-Verificar se o sistema disponibiliza </w:t>
            </w:r>
            <w:proofErr w:type="gramStart"/>
            <w:r w:rsidRPr="2C19B921">
              <w:rPr>
                <w:color w:val="000000" w:themeColor="text1"/>
              </w:rPr>
              <w:t>pagina</w:t>
            </w:r>
            <w:proofErr w:type="gramEnd"/>
            <w:r w:rsidRPr="2C19B921">
              <w:rPr>
                <w:color w:val="000000" w:themeColor="text1"/>
              </w:rPr>
              <w:t xml:space="preserve"> contendo principais </w:t>
            </w:r>
            <w:proofErr w:type="spellStart"/>
            <w:r w:rsidRPr="2C19B921">
              <w:rPr>
                <w:color w:val="000000" w:themeColor="text1"/>
              </w:rPr>
              <w:t>duvidas</w:t>
            </w:r>
            <w:proofErr w:type="spellEnd"/>
            <w:r w:rsidRPr="2C19B921">
              <w:rPr>
                <w:color w:val="000000" w:themeColor="text1"/>
              </w:rPr>
              <w:t xml:space="preserve"> frequentes com suas respostas.</w:t>
            </w:r>
          </w:p>
          <w:p w14:paraId="1A6F6B24" w14:textId="50164A44" w:rsidR="00560D23" w:rsidRPr="00BC2FBB" w:rsidRDefault="00560D23" w:rsidP="00560D23">
            <w:pPr>
              <w:rPr>
                <w:color w:val="000000" w:themeColor="text1"/>
              </w:rPr>
            </w:pPr>
          </w:p>
        </w:tc>
        <w:tc>
          <w:tcPr>
            <w:tcW w:w="1736" w:type="dxa"/>
          </w:tcPr>
          <w:p w14:paraId="5370EBE8" w14:textId="1BCDBC12" w:rsidR="00E9341E" w:rsidRDefault="59BB7DFF" w:rsidP="59BB7DFF">
            <w:pPr>
              <w:rPr>
                <w:color w:val="000000" w:themeColor="text1"/>
              </w:rPr>
            </w:pPr>
            <w:r w:rsidRPr="59BB7DFF">
              <w:rPr>
                <w:color w:val="000000" w:themeColor="text1"/>
              </w:rPr>
              <w:t xml:space="preserve">10.1- Pedro </w:t>
            </w:r>
            <w:proofErr w:type="spellStart"/>
            <w:r w:rsidRPr="59BB7DFF">
              <w:rPr>
                <w:color w:val="000000" w:themeColor="text1"/>
              </w:rPr>
              <w:t>Fauth</w:t>
            </w:r>
            <w:proofErr w:type="spellEnd"/>
          </w:p>
          <w:p w14:paraId="1FDAB3DD" w14:textId="36130B58" w:rsidR="745446DA" w:rsidRDefault="745446DA" w:rsidP="745446DA">
            <w:pPr>
              <w:rPr>
                <w:color w:val="000000" w:themeColor="text1"/>
              </w:rPr>
            </w:pPr>
          </w:p>
          <w:p w14:paraId="59DA4040" w14:textId="4F7BBCCB" w:rsidR="00E9341E" w:rsidRDefault="6695F93A" w:rsidP="59BB7DFF">
            <w:pPr>
              <w:rPr>
                <w:color w:val="000000" w:themeColor="text1"/>
              </w:rPr>
            </w:pPr>
            <w:r w:rsidRPr="6695F93A">
              <w:rPr>
                <w:color w:val="000000" w:themeColor="text1"/>
              </w:rPr>
              <w:t>10.2-Breno Souza</w:t>
            </w:r>
          </w:p>
          <w:p w14:paraId="77BD1B7B" w14:textId="6E1AE233" w:rsidR="00E9341E" w:rsidRDefault="6AED27DB" w:rsidP="59BB7DFF">
            <w:pPr>
              <w:rPr>
                <w:color w:val="000000" w:themeColor="text1"/>
              </w:rPr>
            </w:pPr>
            <w:r w:rsidRPr="6AED27DB">
              <w:rPr>
                <w:color w:val="000000" w:themeColor="text1"/>
              </w:rPr>
              <w:t>10.3-</w:t>
            </w:r>
            <w:r w:rsidR="05BC0072" w:rsidRPr="05BC0072">
              <w:rPr>
                <w:color w:val="000000" w:themeColor="text1"/>
              </w:rPr>
              <w:t>Breno</w:t>
            </w:r>
            <w:r w:rsidR="2879604F" w:rsidRPr="2879604F">
              <w:rPr>
                <w:color w:val="000000" w:themeColor="text1"/>
              </w:rPr>
              <w:t xml:space="preserve"> </w:t>
            </w:r>
            <w:r w:rsidR="702F183C" w:rsidRPr="702F183C">
              <w:rPr>
                <w:color w:val="000000" w:themeColor="text1"/>
              </w:rPr>
              <w:t>Souza</w:t>
            </w:r>
          </w:p>
          <w:p w14:paraId="3F6E10CE" w14:textId="17EF7E75" w:rsidR="00E9341E" w:rsidRDefault="00E9341E" w:rsidP="00AF2FAC">
            <w:pPr>
              <w:ind w:left="284"/>
              <w:rPr>
                <w:color w:val="0070C0"/>
              </w:rPr>
            </w:pPr>
          </w:p>
        </w:tc>
      </w:tr>
    </w:tbl>
    <w:p w14:paraId="218346AE" w14:textId="2ECB2BE5" w:rsidR="00EA5E5F" w:rsidRPr="00EA5E5F" w:rsidRDefault="00EA5E5F" w:rsidP="00AF2FAC">
      <w:pPr>
        <w:ind w:left="284" w:firstLine="708"/>
        <w:rPr>
          <w:color w:val="0070C0"/>
        </w:rPr>
      </w:pPr>
    </w:p>
    <w:p w14:paraId="5FC3B2FF" w14:textId="419E143C" w:rsidR="7348239D" w:rsidRDefault="00EA5E5F" w:rsidP="7348239D">
      <w:pPr>
        <w:ind w:left="284"/>
        <w:rPr>
          <w:b/>
          <w:bCs/>
        </w:rPr>
      </w:pPr>
      <w:r w:rsidRPr="5B833567">
        <w:rPr>
          <w:b/>
        </w:rPr>
        <w:t>2.</w:t>
      </w:r>
      <w:r w:rsidR="00AF2FAC" w:rsidRPr="5B833567">
        <w:rPr>
          <w:b/>
        </w:rPr>
        <w:t>2</w:t>
      </w:r>
      <w:r w:rsidRPr="5B833567">
        <w:rPr>
          <w:b/>
        </w:rPr>
        <w:t xml:space="preserve">. Técnica de </w:t>
      </w:r>
      <w:r w:rsidR="00AF2FAC" w:rsidRPr="5B833567">
        <w:rPr>
          <w:b/>
        </w:rPr>
        <w:t>t</w:t>
      </w:r>
      <w:r w:rsidRPr="5B833567">
        <w:rPr>
          <w:b/>
        </w:rPr>
        <w:t xml:space="preserve">este </w:t>
      </w:r>
      <w:r w:rsidR="00AF2FAC" w:rsidRPr="5B833567">
        <w:rPr>
          <w:b/>
        </w:rPr>
        <w:t>u</w:t>
      </w:r>
      <w:r w:rsidRPr="5B833567">
        <w:rPr>
          <w:b/>
        </w:rPr>
        <w:t>tilizada:</w:t>
      </w:r>
    </w:p>
    <w:p w14:paraId="5794925D" w14:textId="43CA7C18" w:rsidR="007A399A" w:rsidRPr="00AF2FAC" w:rsidRDefault="2CC7442C" w:rsidP="00AF2FAC">
      <w:pPr>
        <w:ind w:left="284"/>
      </w:pPr>
      <w:r>
        <w:t xml:space="preserve">Teste manual, onde testamos manualmente o sistema </w:t>
      </w:r>
      <w:r w:rsidR="08425E8C">
        <w:t xml:space="preserve">para descobrir defeitos, </w:t>
      </w:r>
      <w:r>
        <w:t xml:space="preserve">e teste de caixa preta, </w:t>
      </w:r>
      <w:r w:rsidR="08425E8C">
        <w:t xml:space="preserve">pois não temos contato com </w:t>
      </w:r>
      <w:r>
        <w:t xml:space="preserve">a </w:t>
      </w:r>
      <w:r w:rsidR="08425E8C">
        <w:t xml:space="preserve">parte interna/ logica. A </w:t>
      </w:r>
      <w:r>
        <w:t xml:space="preserve">junção dos dois em </w:t>
      </w:r>
      <w:r w:rsidR="08425E8C">
        <w:t>nível</w:t>
      </w:r>
      <w:r>
        <w:t xml:space="preserve"> de teste seria o teste de aceitação, onde nós como usuários validamos se o produto atende nossas expectativas e requisitos.</w:t>
      </w:r>
    </w:p>
    <w:p w14:paraId="72538AA7" w14:textId="77777777" w:rsidR="00EA5E5F" w:rsidRDefault="00EA5E5F" w:rsidP="00AF2FAC">
      <w:pPr>
        <w:ind w:left="284"/>
        <w:rPr>
          <w:b/>
        </w:rPr>
      </w:pPr>
      <w:r w:rsidRPr="0E3C6638">
        <w:rPr>
          <w:b/>
        </w:rPr>
        <w:t>2.</w:t>
      </w:r>
      <w:r w:rsidR="00AF2FAC" w:rsidRPr="0E3C6638">
        <w:rPr>
          <w:b/>
        </w:rPr>
        <w:t>3</w:t>
      </w:r>
      <w:r w:rsidRPr="0E3C6638">
        <w:rPr>
          <w:b/>
        </w:rPr>
        <w:t xml:space="preserve">. Ferramentas e </w:t>
      </w:r>
      <w:r w:rsidR="00AF2FAC" w:rsidRPr="0E3C6638">
        <w:rPr>
          <w:b/>
        </w:rPr>
        <w:t>r</w:t>
      </w:r>
      <w:r w:rsidRPr="0E3C6638">
        <w:rPr>
          <w:b/>
        </w:rPr>
        <w:t>ecursos:</w:t>
      </w:r>
    </w:p>
    <w:p w14:paraId="09FB3084" w14:textId="77777777" w:rsidR="00EA5E5F" w:rsidRDefault="00AF2FAC" w:rsidP="00AF2FAC">
      <w:pPr>
        <w:ind w:left="284"/>
        <w:rPr>
          <w:color w:val="0070C0"/>
        </w:rPr>
      </w:pPr>
      <w:r w:rsidRPr="00AF2FAC">
        <w:rPr>
          <w:color w:val="0070C0"/>
        </w:rPr>
        <w:t>&lt;Descreva a</w:t>
      </w:r>
      <w:r w:rsidR="00EA5E5F" w:rsidRPr="00AF2FAC">
        <w:rPr>
          <w:color w:val="0070C0"/>
        </w:rPr>
        <w:t>s ferramentas utilizadas para registrar as observações durante o teste (por exemplo, gravação de tela, anotações, software específico)</w:t>
      </w:r>
      <w:r w:rsidRPr="00AF2FAC">
        <w:rPr>
          <w:color w:val="0070C0"/>
        </w:rPr>
        <w:t>&gt;</w:t>
      </w:r>
    </w:p>
    <w:p w14:paraId="098FE246" w14:textId="1EE8BF28" w:rsidR="59BB7DFF" w:rsidRDefault="59BB7DFF" w:rsidP="59BB7DFF">
      <w:pPr>
        <w:ind w:left="284"/>
        <w:rPr>
          <w:color w:val="000000" w:themeColor="text1"/>
        </w:rPr>
      </w:pPr>
      <w:proofErr w:type="spellStart"/>
      <w:r w:rsidRPr="59BB7DFF">
        <w:rPr>
          <w:b/>
          <w:bCs/>
          <w:color w:val="000000" w:themeColor="text1"/>
        </w:rPr>
        <w:t>Lightshot</w:t>
      </w:r>
      <w:proofErr w:type="spellEnd"/>
      <w:r w:rsidRPr="59BB7DFF">
        <w:rPr>
          <w:color w:val="000000" w:themeColor="text1"/>
        </w:rPr>
        <w:t>: prints da tela</w:t>
      </w:r>
    </w:p>
    <w:p w14:paraId="39E47E64" w14:textId="484E0057" w:rsidR="59BB7DFF" w:rsidRDefault="59BB7DFF" w:rsidP="59BB7DFF">
      <w:pPr>
        <w:ind w:left="284"/>
        <w:rPr>
          <w:color w:val="000000" w:themeColor="text1"/>
        </w:rPr>
      </w:pPr>
      <w:r w:rsidRPr="59BB7DFF">
        <w:rPr>
          <w:b/>
          <w:bCs/>
          <w:color w:val="000000" w:themeColor="text1"/>
        </w:rPr>
        <w:t>Microsoft Word</w:t>
      </w:r>
      <w:r w:rsidRPr="59BB7DFF">
        <w:rPr>
          <w:color w:val="000000" w:themeColor="text1"/>
        </w:rPr>
        <w:t>: anotações</w:t>
      </w:r>
    </w:p>
    <w:p w14:paraId="508802E4" w14:textId="4C6D8BAE" w:rsidR="007A399A" w:rsidRDefault="007A399A" w:rsidP="00AF2FAC">
      <w:pPr>
        <w:ind w:left="284"/>
        <w:rPr>
          <w:color w:val="0070C0"/>
        </w:rPr>
      </w:pPr>
    </w:p>
    <w:p w14:paraId="0480F792" w14:textId="77777777" w:rsidR="00EA5E5F" w:rsidRPr="00AF2FAC" w:rsidRDefault="00EA5E5F" w:rsidP="00EA5E5F">
      <w:pPr>
        <w:rPr>
          <w:b/>
        </w:rPr>
      </w:pPr>
      <w:r w:rsidRPr="00AF2FAC">
        <w:rPr>
          <w:b/>
        </w:rPr>
        <w:t>3. Execução do Teste</w:t>
      </w:r>
    </w:p>
    <w:p w14:paraId="290658B7" w14:textId="1579EA80" w:rsidR="00EA5E5F" w:rsidRDefault="00EA5E5F" w:rsidP="6A9E6B60">
      <w:pPr>
        <w:rPr>
          <w:b/>
        </w:rPr>
      </w:pPr>
      <w:r w:rsidRPr="05B0ED48">
        <w:rPr>
          <w:b/>
        </w:rPr>
        <w:t xml:space="preserve">3.1. Processo de </w:t>
      </w:r>
      <w:r w:rsidR="00CE704D" w:rsidRPr="05B0ED48">
        <w:rPr>
          <w:b/>
        </w:rPr>
        <w:t>t</w:t>
      </w:r>
      <w:r w:rsidRPr="05B0ED48">
        <w:rPr>
          <w:b/>
        </w:rPr>
        <w:t>este</w:t>
      </w:r>
      <w:r w:rsidR="00CE704D" w:rsidRPr="05B0ED48">
        <w:rPr>
          <w:b/>
        </w:rPr>
        <w:t xml:space="preserve"> e resultados obtidos</w:t>
      </w:r>
      <w:r w:rsidRPr="05B0ED48">
        <w:rPr>
          <w:b/>
        </w:rPr>
        <w:t>:</w:t>
      </w:r>
    </w:p>
    <w:p w14:paraId="14D70211" w14:textId="4D986CA7" w:rsidR="6A9E6B60" w:rsidRPr="00B32F76" w:rsidRDefault="2C48E2E2" w:rsidP="6A9E6B60">
      <w:pPr>
        <w:rPr>
          <w:b/>
          <w:bCs/>
        </w:rPr>
      </w:pPr>
      <w:r w:rsidRPr="2C48E2E2">
        <w:rPr>
          <w:b/>
          <w:bCs/>
        </w:rPr>
        <w:t xml:space="preserve">3.1.1 - </w:t>
      </w:r>
      <w:r w:rsidRPr="2C48E2E2">
        <w:rPr>
          <w:rFonts w:ascii="Calibri" w:eastAsia="Calibri" w:hAnsi="Calibri" w:cs="Calibri"/>
          <w:b/>
          <w:bCs/>
          <w:color w:val="000000" w:themeColor="text1"/>
        </w:rPr>
        <w:t>Visibilidade do status do sistema</w:t>
      </w:r>
    </w:p>
    <w:p w14:paraId="687F03AB" w14:textId="2C097ADA" w:rsidR="4FDE9C9F" w:rsidRDefault="6389E208" w:rsidP="6389E208">
      <w:pPr>
        <w:tabs>
          <w:tab w:val="left" w:pos="6336"/>
        </w:tabs>
        <w:rPr>
          <w:rFonts w:ascii="Calibri" w:eastAsia="Calibri" w:hAnsi="Calibri" w:cs="Calibri"/>
          <w:color w:val="000000" w:themeColor="text1"/>
        </w:rPr>
      </w:pPr>
      <w:r w:rsidRPr="6389E208">
        <w:rPr>
          <w:rFonts w:ascii="Calibri" w:eastAsia="Calibri" w:hAnsi="Calibri" w:cs="Calibri"/>
          <w:color w:val="000000" w:themeColor="text1"/>
        </w:rPr>
        <w:t>3.1.1.1 - Verificar se após o login o ícone de perfil é exibido</w:t>
      </w:r>
    </w:p>
    <w:p w14:paraId="399B16F8" w14:textId="759005D5" w:rsidR="742A6BDC" w:rsidRDefault="2C19B921" w:rsidP="2C19B921">
      <w:pPr>
        <w:tabs>
          <w:tab w:val="left" w:pos="6336"/>
        </w:tabs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>Eu como usuário que possui uma conta quero verificar se estou logado. Observo se o ícone de usuário está sendo exibido.</w:t>
      </w:r>
    </w:p>
    <w:p w14:paraId="409DCB8D" w14:textId="26AE6CF6" w:rsidR="742A6BDC" w:rsidRDefault="2C19B921" w:rsidP="2C19B921">
      <w:pPr>
        <w:tabs>
          <w:tab w:val="left" w:pos="6336"/>
        </w:tabs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>3.1.1.2 - Verificar se a mensagem de falha de conexão é exibida após perder conexão</w:t>
      </w:r>
    </w:p>
    <w:p w14:paraId="37D6588B" w14:textId="0F574382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>Eu como usuário estou usando o Prime Vídeo e a conexão é encerrada e quero ser notificado sobre.</w:t>
      </w:r>
    </w:p>
    <w:p w14:paraId="16E9408F" w14:textId="289D46AA" w:rsidR="00657BB4" w:rsidRDefault="2C48E2E2" w:rsidP="3DB0E45D">
      <w:pPr>
        <w:rPr>
          <w:rFonts w:ascii="Calibri" w:eastAsia="Calibri" w:hAnsi="Calibri" w:cs="Calibri"/>
          <w:color w:val="000000" w:themeColor="text1"/>
        </w:rPr>
      </w:pPr>
      <w:r w:rsidRPr="2C48E2E2">
        <w:rPr>
          <w:rFonts w:ascii="Calibri" w:eastAsia="Calibri" w:hAnsi="Calibri" w:cs="Calibri"/>
          <w:color w:val="000000" w:themeColor="text1"/>
        </w:rPr>
        <w:t>3.1.1.3 - Verificar se o site demonstra corretamente os atores presentes na cena</w:t>
      </w:r>
      <w:r w:rsidR="0031185A">
        <w:rPr>
          <w:rFonts w:ascii="Calibri" w:eastAsia="Calibri" w:hAnsi="Calibri" w:cs="Calibri"/>
          <w:color w:val="000000" w:themeColor="text1"/>
        </w:rPr>
        <w:t xml:space="preserve"> ou elenco.</w:t>
      </w:r>
    </w:p>
    <w:p w14:paraId="33A50636" w14:textId="4D0EB600" w:rsidR="6A9E6B60" w:rsidRDefault="2C19B921" w:rsidP="6A9E6B60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>Eu como usuário quero ver quem são os atores que aparecem em cenas específicas</w:t>
      </w:r>
      <w:r w:rsidR="0031185A">
        <w:rPr>
          <w:rFonts w:ascii="Calibri" w:eastAsia="Calibri" w:hAnsi="Calibri" w:cs="Calibri"/>
          <w:color w:val="000000" w:themeColor="text1"/>
        </w:rPr>
        <w:t xml:space="preserve"> ou fazem parte do elenco do filme</w:t>
      </w:r>
      <w:r w:rsidRPr="2C19B921">
        <w:rPr>
          <w:rFonts w:ascii="Calibri" w:eastAsia="Calibri" w:hAnsi="Calibri" w:cs="Calibri"/>
          <w:color w:val="000000" w:themeColor="text1"/>
        </w:rPr>
        <w:t>. O si</w:t>
      </w:r>
      <w:r w:rsidR="00B93057">
        <w:rPr>
          <w:rFonts w:ascii="Calibri" w:eastAsia="Calibri" w:hAnsi="Calibri" w:cs="Calibri"/>
          <w:color w:val="000000" w:themeColor="text1"/>
        </w:rPr>
        <w:t>s</w:t>
      </w:r>
      <w:r w:rsidRPr="2C19B921">
        <w:rPr>
          <w:rFonts w:ascii="Calibri" w:eastAsia="Calibri" w:hAnsi="Calibri" w:cs="Calibri"/>
          <w:color w:val="000000" w:themeColor="text1"/>
        </w:rPr>
        <w:t>tema mostra a imagem junto com o nome dos atores ao pausar ou ativar a barra de ferramentas do vídeo.</w:t>
      </w:r>
    </w:p>
    <w:p w14:paraId="3658163E" w14:textId="0675D9B4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</w:p>
    <w:p w14:paraId="77249B12" w14:textId="5CA8CF90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</w:p>
    <w:p w14:paraId="5B65B3AD" w14:textId="30B5E694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</w:p>
    <w:p w14:paraId="68866711" w14:textId="3D1DDBD4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</w:p>
    <w:p w14:paraId="36183CEC" w14:textId="076F14C7" w:rsidR="58B3DFF9" w:rsidRPr="00B32F76" w:rsidRDefault="2C48E2E2" w:rsidP="58B3DFF9">
      <w:pPr>
        <w:rPr>
          <w:b/>
          <w:bCs/>
          <w:color w:val="0070C0"/>
        </w:rPr>
      </w:pPr>
      <w:r w:rsidRPr="2C48E2E2">
        <w:rPr>
          <w:b/>
          <w:bCs/>
        </w:rPr>
        <w:t>2 -</w:t>
      </w:r>
      <w:r>
        <w:t xml:space="preserve"> </w:t>
      </w:r>
      <w:r w:rsidRPr="2C48E2E2">
        <w:rPr>
          <w:b/>
          <w:bCs/>
        </w:rPr>
        <w:t>Correspondência entre o sistema e o mundo real</w:t>
      </w:r>
    </w:p>
    <w:p w14:paraId="417F4181" w14:textId="73B47047" w:rsidR="64AE20E5" w:rsidRPr="009D7FAF" w:rsidRDefault="2C19B921" w:rsidP="004A2A03">
      <w:r>
        <w:t>3.1.2.1 -</w:t>
      </w:r>
      <w:r w:rsidRPr="2C19B921">
        <w:rPr>
          <w:b/>
          <w:bCs/>
        </w:rPr>
        <w:t xml:space="preserve"> </w:t>
      </w:r>
      <w:r w:rsidRPr="2C19B921">
        <w:rPr>
          <w:color w:val="000000" w:themeColor="text1"/>
        </w:rPr>
        <w:t xml:space="preserve">Verifica se a mensagem de erro ao colocar um </w:t>
      </w:r>
      <w:proofErr w:type="spellStart"/>
      <w:r w:rsidRPr="2C19B921">
        <w:rPr>
          <w:color w:val="000000" w:themeColor="text1"/>
        </w:rPr>
        <w:t>email</w:t>
      </w:r>
      <w:proofErr w:type="spellEnd"/>
      <w:r w:rsidRPr="2C19B921">
        <w:rPr>
          <w:color w:val="000000" w:themeColor="text1"/>
        </w:rPr>
        <w:t xml:space="preserve"> errado é compreensível para o</w:t>
      </w:r>
      <w:r w:rsidRPr="2C19B921">
        <w:rPr>
          <w:b/>
          <w:bCs/>
        </w:rPr>
        <w:t xml:space="preserve"> </w:t>
      </w:r>
      <w:r>
        <w:t xml:space="preserve">usuário </w:t>
      </w:r>
    </w:p>
    <w:p w14:paraId="3DF0F80D" w14:textId="110098EE" w:rsidR="64AE20E5" w:rsidRPr="009D7FAF" w:rsidRDefault="2C19B921" w:rsidP="004A2A03">
      <w:r>
        <w:t xml:space="preserve"> Eu como usuário sem login ao tentar fazer login com um </w:t>
      </w:r>
      <w:proofErr w:type="spellStart"/>
      <w:r>
        <w:t>email</w:t>
      </w:r>
      <w:proofErr w:type="spellEnd"/>
      <w:r>
        <w:t xml:space="preserve"> errado verifico que o sistema me retornou uma mensagem de erro compreensível </w:t>
      </w:r>
    </w:p>
    <w:p w14:paraId="2C1CC9E4" w14:textId="3F0ED86B" w:rsidR="1C63B4AC" w:rsidRPr="00CB68CF" w:rsidRDefault="2C19B921" w:rsidP="1C63B4AC">
      <w:pPr>
        <w:rPr>
          <w:rFonts w:ascii="Calibri" w:eastAsia="Calibri" w:hAnsi="Calibri" w:cs="Calibri"/>
          <w:color w:val="000000" w:themeColor="text1"/>
        </w:rPr>
      </w:pPr>
      <w:r>
        <w:t xml:space="preserve">3.1.2.2 - </w:t>
      </w:r>
      <w:r w:rsidRPr="2C19B921">
        <w:rPr>
          <w:rFonts w:ascii="Calibri" w:eastAsia="Calibri" w:hAnsi="Calibri" w:cs="Calibri"/>
          <w:color w:val="000000" w:themeColor="text1"/>
        </w:rPr>
        <w:t>Nome dos gêneros apresentados é de fácil compreensão a qualquer usuário.</w:t>
      </w:r>
    </w:p>
    <w:p w14:paraId="028AAF80" w14:textId="31A4C9C1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>Eu como usuário quero saber o gênero dos filmes e séries que estou assistindo então verifico o título da barra de vídeos que deve ser o próprio gênero com uma fonte maior que as outras.</w:t>
      </w:r>
    </w:p>
    <w:p w14:paraId="44CB3B64" w14:textId="1FEECB6D" w:rsidR="00CB68CF" w:rsidRPr="00CB68CF" w:rsidRDefault="2C19B921" w:rsidP="2C48E2E2">
      <w:pPr>
        <w:rPr>
          <w:color w:val="000000" w:themeColor="text1"/>
        </w:rPr>
      </w:pPr>
      <w:r>
        <w:t>3.1.2.3 -</w:t>
      </w:r>
      <w:r w:rsidRPr="2C19B921">
        <w:rPr>
          <w:color w:val="000000" w:themeColor="text1"/>
        </w:rPr>
        <w:t xml:space="preserve"> Sistema apresenta ícones de fácil compressão para qualquer usuário e que são presentes/conhecidos pela maioria das pessoas.</w:t>
      </w:r>
    </w:p>
    <w:p w14:paraId="6D017EAD" w14:textId="5B62D65E" w:rsidR="7869A030" w:rsidRDefault="2C19B921" w:rsidP="2C19B921">
      <w:pPr>
        <w:rPr>
          <w:color w:val="000000" w:themeColor="text1"/>
        </w:rPr>
      </w:pPr>
      <w:r w:rsidRPr="2C19B921">
        <w:rPr>
          <w:color w:val="000000" w:themeColor="text1"/>
        </w:rPr>
        <w:t xml:space="preserve">Eu como usuário verifico se o sistema apresenta os ícones de conhecimento geral como </w:t>
      </w:r>
      <w:proofErr w:type="gramStart"/>
      <w:r w:rsidRPr="2C19B921">
        <w:rPr>
          <w:color w:val="000000" w:themeColor="text1"/>
        </w:rPr>
        <w:t>“ II</w:t>
      </w:r>
      <w:proofErr w:type="gramEnd"/>
      <w:r w:rsidRPr="2C19B921">
        <w:rPr>
          <w:color w:val="000000" w:themeColor="text1"/>
        </w:rPr>
        <w:t xml:space="preserve"> ” pause, “ + ” adicionar a lista, “lupa” para buscar filmes e etc. </w:t>
      </w:r>
    </w:p>
    <w:p w14:paraId="34714909" w14:textId="15FDCBB8" w:rsidR="2C19B921" w:rsidRDefault="2C19B921" w:rsidP="2C19B921">
      <w:pPr>
        <w:rPr>
          <w:color w:val="000000" w:themeColor="text1"/>
        </w:rPr>
      </w:pPr>
    </w:p>
    <w:p w14:paraId="3BD249E5" w14:textId="549213B8" w:rsidR="1C63B4AC" w:rsidRDefault="32914DA2" w:rsidP="1C63B4AC">
      <w:pPr>
        <w:rPr>
          <w:b/>
          <w:bCs/>
          <w:color w:val="000000" w:themeColor="text1"/>
        </w:rPr>
      </w:pPr>
      <w:r w:rsidRPr="32914DA2">
        <w:rPr>
          <w:b/>
          <w:bCs/>
        </w:rPr>
        <w:t>3</w:t>
      </w:r>
      <w:r w:rsidR="00192D84">
        <w:rPr>
          <w:b/>
          <w:bCs/>
        </w:rPr>
        <w:t>.1.3</w:t>
      </w:r>
      <w:r w:rsidR="1C63B4AC" w:rsidRPr="1C63B4AC">
        <w:rPr>
          <w:b/>
          <w:bCs/>
          <w:color w:val="000000" w:themeColor="text1"/>
        </w:rPr>
        <w:t xml:space="preserve"> - </w:t>
      </w:r>
      <w:r w:rsidR="1C63B4AC" w:rsidRPr="1C63B4AC">
        <w:rPr>
          <w:b/>
          <w:bCs/>
        </w:rPr>
        <w:t>Controle e liberdade do usuário</w:t>
      </w:r>
    </w:p>
    <w:p w14:paraId="6DADBC81" w14:textId="214FE357" w:rsidR="5EE52FC2" w:rsidRPr="00B32F76" w:rsidRDefault="2C19B921" w:rsidP="5EE52FC2">
      <w:r w:rsidRPr="2C19B921">
        <w:rPr>
          <w:color w:val="000000" w:themeColor="text1"/>
        </w:rPr>
        <w:t xml:space="preserve">3.1.3.1- Pressionar o botão da NAVBAR “Filmes” </w:t>
      </w:r>
    </w:p>
    <w:p w14:paraId="482FA84F" w14:textId="3E7C80B3" w:rsidR="2C19B921" w:rsidRDefault="2C19B921" w:rsidP="2C19B921">
      <w:pPr>
        <w:rPr>
          <w:color w:val="000000" w:themeColor="text1"/>
        </w:rPr>
      </w:pPr>
      <w:r w:rsidRPr="2C19B921">
        <w:rPr>
          <w:color w:val="000000" w:themeColor="text1"/>
        </w:rPr>
        <w:t>Eu como usuário gostaria de sair ou alternar facilmente entre seções: Desejo ter a liberdade de sair da seção "Filmes" ou mudar para outra seção do serviço a qualquer momento, sem enfrentar dificuldades ou ter que passar por processos complexos, garantindo uma navegação fluida e adaptada às minhas necessidades.</w:t>
      </w:r>
    </w:p>
    <w:p w14:paraId="3AD3EC20" w14:textId="79CE6077" w:rsidR="0217EF48" w:rsidRDefault="2C19B921" w:rsidP="2C48E2E2">
      <w:pPr>
        <w:rPr>
          <w:color w:val="000000" w:themeColor="text1"/>
        </w:rPr>
      </w:pPr>
      <w:r w:rsidRPr="2C19B921">
        <w:rPr>
          <w:color w:val="000000" w:themeColor="text1"/>
        </w:rPr>
        <w:t>3.1.3.2- Sistema não disponibilizar uma opção de desfazer ação de tirar um filme da sua lista pessoal.</w:t>
      </w:r>
    </w:p>
    <w:p w14:paraId="644058B7" w14:textId="3401A86C" w:rsidR="2C19B921" w:rsidRDefault="2C19B921" w:rsidP="2C19B921">
      <w:r w:rsidRPr="2C19B921">
        <w:rPr>
          <w:color w:val="000000" w:themeColor="text1"/>
        </w:rPr>
        <w:t>Eu como usuário desejo retirar títulos que adicionei na minha lista. O botão de adicionar e retirar é o mesmo.</w:t>
      </w:r>
      <w:r>
        <w:br/>
      </w:r>
      <w:r>
        <w:rPr>
          <w:noProof/>
        </w:rPr>
        <w:drawing>
          <wp:inline distT="0" distB="0" distL="0" distR="0" wp14:anchorId="32644EA5" wp14:editId="3177E173">
            <wp:extent cx="5400675" cy="2867025"/>
            <wp:effectExtent l="0" t="0" r="0" b="0"/>
            <wp:docPr id="1624769276" name="Imagem 1624769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5F" w14:textId="6F0D611C" w:rsidR="2C48E2E2" w:rsidRDefault="2C48E2E2" w:rsidP="2C48E2E2">
      <w:pPr>
        <w:rPr>
          <w:color w:val="000000" w:themeColor="text1"/>
        </w:rPr>
      </w:pPr>
      <w:r w:rsidRPr="2C48E2E2">
        <w:rPr>
          <w:color w:val="000000" w:themeColor="text1"/>
        </w:rPr>
        <w:t xml:space="preserve">3.1.3.3- Sistema não disponibiliza opção </w:t>
      </w:r>
      <w:proofErr w:type="gramStart"/>
      <w:r w:rsidRPr="2C48E2E2">
        <w:rPr>
          <w:color w:val="000000" w:themeColor="text1"/>
        </w:rPr>
        <w:t>do</w:t>
      </w:r>
      <w:proofErr w:type="gramEnd"/>
      <w:r w:rsidRPr="2C48E2E2">
        <w:rPr>
          <w:color w:val="000000" w:themeColor="text1"/>
        </w:rPr>
        <w:t xml:space="preserve"> usuário utilizar um filtro de busca que facilitaria a busca do mesmo.</w:t>
      </w:r>
    </w:p>
    <w:p w14:paraId="59845145" w14:textId="4D61D758" w:rsidR="0217EF48" w:rsidRDefault="0217EF48" w:rsidP="0217EF48">
      <w:pPr>
        <w:rPr>
          <w:color w:val="000000" w:themeColor="text1"/>
        </w:rPr>
      </w:pPr>
    </w:p>
    <w:p w14:paraId="75E0CD4E" w14:textId="2EA07615" w:rsidR="335B1D6F" w:rsidRDefault="335B1D6F" w:rsidP="335B1D6F">
      <w:pPr>
        <w:rPr>
          <w:b/>
        </w:rPr>
      </w:pPr>
    </w:p>
    <w:p w14:paraId="63765C38" w14:textId="3AFFF93A" w:rsidR="335B1D6F" w:rsidRDefault="00192D84" w:rsidP="335B1D6F">
      <w:pPr>
        <w:rPr>
          <w:b/>
          <w:color w:val="000000" w:themeColor="text1"/>
        </w:rPr>
      </w:pPr>
      <w:r>
        <w:rPr>
          <w:b/>
          <w:bCs/>
        </w:rPr>
        <w:t>3.1.</w:t>
      </w:r>
      <w:r w:rsidR="241468EC" w:rsidRPr="241468EC">
        <w:rPr>
          <w:b/>
          <w:bCs/>
        </w:rPr>
        <w:t>4</w:t>
      </w:r>
      <w:r w:rsidR="241468EC" w:rsidRPr="241468EC">
        <w:rPr>
          <w:b/>
          <w:bCs/>
          <w:color w:val="000000" w:themeColor="text1"/>
        </w:rPr>
        <w:t xml:space="preserve"> - </w:t>
      </w:r>
      <w:r w:rsidR="241468EC" w:rsidRPr="241468EC">
        <w:rPr>
          <w:b/>
          <w:bCs/>
        </w:rPr>
        <w:t>Consistência e padrões</w:t>
      </w:r>
    </w:p>
    <w:p w14:paraId="60F7DA7F" w14:textId="347A8F4D" w:rsidR="1C63B4AC" w:rsidRDefault="2C19B921" w:rsidP="1C63B4AC">
      <w:r w:rsidRPr="2C19B921">
        <w:rPr>
          <w:color w:val="000000" w:themeColor="text1"/>
        </w:rPr>
        <w:t>3.1.4.1 - Após entrar na aba filmes role para baixo para ver cards de alguns filmes</w:t>
      </w:r>
    </w:p>
    <w:p w14:paraId="50A6D4A7" w14:textId="33373055" w:rsidR="2C19B921" w:rsidRDefault="2C19B921" w:rsidP="2C19B921">
      <w:pPr>
        <w:rPr>
          <w:color w:val="000000" w:themeColor="text1"/>
        </w:rPr>
      </w:pPr>
      <w:bookmarkStart w:id="0" w:name="_Int_KldSAnYG"/>
      <w:proofErr w:type="gramStart"/>
      <w:r w:rsidRPr="2C19B921">
        <w:rPr>
          <w:color w:val="000000" w:themeColor="text1"/>
        </w:rPr>
        <w:t>Eu, como usuário de streaming, gostaria</w:t>
      </w:r>
      <w:bookmarkEnd w:id="0"/>
      <w:proofErr w:type="gramEnd"/>
      <w:r w:rsidRPr="2C19B921">
        <w:rPr>
          <w:color w:val="000000" w:themeColor="text1"/>
        </w:rPr>
        <w:t xml:space="preserve"> de experimentar uma interface consistente: Espero que a apresentação dos cards de filmes siga um padrão consistente em termos de layout, design, e funcionalidade, para que eu possa navegar e interagir com a interface de forma intuitiva, sem precisar reaprender como usar diferentes seções do serviço.</w:t>
      </w:r>
    </w:p>
    <w:p w14:paraId="274E5007" w14:textId="626DC88B" w:rsidR="73DC71EC" w:rsidRDefault="2C48E2E2" w:rsidP="73DC71EC">
      <w:pPr>
        <w:rPr>
          <w:rFonts w:ascii="Calibri" w:eastAsia="Calibri" w:hAnsi="Calibri" w:cs="Calibri"/>
          <w:color w:val="000000" w:themeColor="text1"/>
        </w:rPr>
      </w:pPr>
      <w:r w:rsidRPr="2C48E2E2">
        <w:rPr>
          <w:color w:val="000000" w:themeColor="text1"/>
        </w:rPr>
        <w:t xml:space="preserve">3.1.4.2 - </w:t>
      </w:r>
      <w:r w:rsidRPr="2C48E2E2">
        <w:rPr>
          <w:rFonts w:ascii="Calibri" w:eastAsia="Calibri" w:hAnsi="Calibri" w:cs="Calibri"/>
          <w:color w:val="000000" w:themeColor="text1"/>
        </w:rPr>
        <w:t>Mantem o mesmo padrão adotados por outros streamings de 'Lista pessoal' contendo conteúdos que interessam ao usuário e que são adicionados por ele.</w:t>
      </w:r>
    </w:p>
    <w:p w14:paraId="4046C86C" w14:textId="0C7546C5" w:rsidR="7239B2CE" w:rsidRDefault="2C48E2E2" w:rsidP="7239B2CE">
      <w:pPr>
        <w:rPr>
          <w:rFonts w:ascii="Calibri" w:eastAsia="Calibri" w:hAnsi="Calibri" w:cs="Calibri"/>
          <w:color w:val="000000" w:themeColor="text1"/>
        </w:rPr>
      </w:pPr>
      <w:r w:rsidRPr="2C48E2E2">
        <w:rPr>
          <w:color w:val="000000" w:themeColor="text1"/>
        </w:rPr>
        <w:t xml:space="preserve">3.1.4.3 - </w:t>
      </w:r>
      <w:r w:rsidRPr="2C48E2E2">
        <w:rPr>
          <w:rFonts w:ascii="Calibri" w:eastAsia="Calibri" w:hAnsi="Calibri" w:cs="Calibri"/>
          <w:color w:val="000000" w:themeColor="text1"/>
        </w:rPr>
        <w:t>Mantém o padrão de "continuar assistindo" contendo os conteúdos que estavam sendo assistidos pelo usuário, mas não foram finalizados.</w:t>
      </w:r>
    </w:p>
    <w:p w14:paraId="22E93337" w14:textId="14A6B494" w:rsidR="44578E64" w:rsidRDefault="44578E64" w:rsidP="44578E64">
      <w:pPr>
        <w:rPr>
          <w:color w:val="000000" w:themeColor="text1"/>
        </w:rPr>
      </w:pPr>
    </w:p>
    <w:p w14:paraId="2442D973" w14:textId="0A633DB1" w:rsidR="4C53BF6D" w:rsidRDefault="5069E837" w:rsidP="4C53BF6D">
      <w:pPr>
        <w:rPr>
          <w:b/>
          <w:color w:val="000000" w:themeColor="text1"/>
        </w:rPr>
      </w:pPr>
      <w:r w:rsidRPr="5069E837">
        <w:rPr>
          <w:b/>
          <w:bCs/>
          <w:color w:val="000000" w:themeColor="text1"/>
        </w:rPr>
        <w:t>3.1.5</w:t>
      </w:r>
      <w:r w:rsidR="241468EC" w:rsidRPr="241468EC">
        <w:rPr>
          <w:b/>
          <w:bCs/>
          <w:color w:val="000000" w:themeColor="text1"/>
        </w:rPr>
        <w:t xml:space="preserve"> - </w:t>
      </w:r>
      <w:r w:rsidR="241468EC" w:rsidRPr="241468EC">
        <w:rPr>
          <w:b/>
          <w:bCs/>
        </w:rPr>
        <w:t>Prevenção de erros</w:t>
      </w:r>
    </w:p>
    <w:p w14:paraId="040418AB" w14:textId="3CED7A4D" w:rsidR="5EE52FC2" w:rsidRPr="00B32F76" w:rsidRDefault="277FDA0C" w:rsidP="744715F5">
      <w:r w:rsidRPr="00B32F76">
        <w:rPr>
          <w:color w:val="000000" w:themeColor="text1"/>
        </w:rPr>
        <w:t>3.1.</w:t>
      </w:r>
      <w:r w:rsidR="7EEE4D2F" w:rsidRPr="00B32F76">
        <w:rPr>
          <w:color w:val="000000" w:themeColor="text1"/>
        </w:rPr>
        <w:t xml:space="preserve">5.1- Pressione algum card de filme para acessar a opção de “assistir filme” ou “Assistir com o Prime </w:t>
      </w:r>
      <w:proofErr w:type="spellStart"/>
      <w:r w:rsidR="7EEE4D2F" w:rsidRPr="00B32F76">
        <w:rPr>
          <w:color w:val="000000" w:themeColor="text1"/>
        </w:rPr>
        <w:t>Video</w:t>
      </w:r>
      <w:proofErr w:type="spellEnd"/>
      <w:r w:rsidR="7EEE4D2F" w:rsidRPr="00B32F76">
        <w:rPr>
          <w:color w:val="000000" w:themeColor="text1"/>
        </w:rPr>
        <w:t xml:space="preserve"> -&gt; Experimente 30 dias grátis” </w:t>
      </w:r>
    </w:p>
    <w:p w14:paraId="1CF950CF" w14:textId="155A610E" w:rsidR="2C19B921" w:rsidRDefault="2C19B921">
      <w:r>
        <w:t xml:space="preserve">Como um usuário da </w:t>
      </w:r>
      <w:proofErr w:type="spellStart"/>
      <w:r>
        <w:t>Amazon</w:t>
      </w:r>
      <w:proofErr w:type="spellEnd"/>
      <w:r>
        <w:t>, gostaria de evitar ações indesejadas ou confusas: Ao pressionar um card de filme, espero que as opções apresentadas sejam claras e específicas, para que eu não acidentalmente selecione uma opção indesejada, como iniciar uma assinatura sem perceber, ou alugar um filme quando eu queria apenas visualizar detalhes.</w:t>
      </w:r>
    </w:p>
    <w:p w14:paraId="6F42AD47" w14:textId="5D48E922" w:rsidR="2C48E2E2" w:rsidRDefault="2C48E2E2" w:rsidP="2C48E2E2">
      <w:pPr>
        <w:rPr>
          <w:color w:val="000000" w:themeColor="text1"/>
        </w:rPr>
      </w:pPr>
      <w:r w:rsidRPr="2C48E2E2">
        <w:rPr>
          <w:color w:val="000000" w:themeColor="text1"/>
        </w:rPr>
        <w:t xml:space="preserve">3.1.5.2- Ao selecionar "excluir" na </w:t>
      </w:r>
      <w:proofErr w:type="spellStart"/>
      <w:proofErr w:type="gramStart"/>
      <w:r w:rsidRPr="2C48E2E2">
        <w:rPr>
          <w:color w:val="000000" w:themeColor="text1"/>
        </w:rPr>
        <w:t>pagina</w:t>
      </w:r>
      <w:proofErr w:type="spellEnd"/>
      <w:proofErr w:type="gramEnd"/>
      <w:r w:rsidRPr="2C48E2E2">
        <w:rPr>
          <w:color w:val="000000" w:themeColor="text1"/>
        </w:rPr>
        <w:t xml:space="preserve"> de conteúdos baixados no dispositivo, sistema retorna "Deseja remover esse vídeo baixado do seu dispositivo?" -&gt; 'Deletar'/'Cancelar'</w:t>
      </w:r>
    </w:p>
    <w:p w14:paraId="136BE740" w14:textId="0D0BA352" w:rsidR="2C48E2E2" w:rsidRDefault="2C48E2E2" w:rsidP="2C48E2E2">
      <w:pPr>
        <w:rPr>
          <w:color w:val="000000" w:themeColor="text1"/>
        </w:rPr>
      </w:pPr>
      <w:r w:rsidRPr="2C48E2E2">
        <w:rPr>
          <w:color w:val="000000" w:themeColor="text1"/>
        </w:rPr>
        <w:t>3.1.5.3- Ao selecionar 'Lista' para remover algum conteúdo da lista pessoal, sistema remove automaticamente sem nenhuma confirmação que usuário deseja realmente excluir.</w:t>
      </w:r>
    </w:p>
    <w:p w14:paraId="3289FE62" w14:textId="447CB1B4" w:rsidR="00B32F76" w:rsidRDefault="00B32F76"/>
    <w:p w14:paraId="50C17A46" w14:textId="572CB3EA" w:rsidR="0EE40A39" w:rsidRDefault="0EE40A39" w:rsidP="0EE40A39">
      <w:pPr>
        <w:rPr>
          <w:b/>
        </w:rPr>
      </w:pPr>
      <w:r w:rsidRPr="543D21D1">
        <w:rPr>
          <w:b/>
        </w:rPr>
        <w:t xml:space="preserve">3.1.6. </w:t>
      </w:r>
      <w:r w:rsidR="4CDF3C60" w:rsidRPr="543D21D1">
        <w:rPr>
          <w:b/>
        </w:rPr>
        <w:t>-</w:t>
      </w:r>
      <w:r w:rsidR="383CA26E" w:rsidRPr="543D21D1">
        <w:rPr>
          <w:b/>
        </w:rPr>
        <w:t xml:space="preserve"> </w:t>
      </w:r>
      <w:r w:rsidRPr="543D21D1">
        <w:rPr>
          <w:b/>
        </w:rPr>
        <w:t>Reconhecimento ao invés de lembrança</w:t>
      </w:r>
    </w:p>
    <w:p w14:paraId="6BBBB91E" w14:textId="187DC21D" w:rsidR="2C19B921" w:rsidRDefault="2C19B921" w:rsidP="2C19B921">
      <w:pPr>
        <w:rPr>
          <w:color w:val="000000" w:themeColor="text1"/>
        </w:rPr>
      </w:pPr>
      <w:r>
        <w:t>3.1.</w:t>
      </w:r>
      <w:r w:rsidRPr="2C19B921">
        <w:rPr>
          <w:color w:val="000000" w:themeColor="text1"/>
        </w:rPr>
        <w:t>6.1- Alternar entre abas e manter o conteúdo esperado na nova aba</w:t>
      </w:r>
    </w:p>
    <w:p w14:paraId="55B49379" w14:textId="46B51233" w:rsidR="2C19B921" w:rsidRDefault="2C19B921" w:rsidP="2C19B921">
      <w:pPr>
        <w:rPr>
          <w:color w:val="000000" w:themeColor="text1"/>
        </w:rPr>
      </w:pPr>
      <w:r w:rsidRPr="2C19B921">
        <w:rPr>
          <w:color w:val="000000" w:themeColor="text1"/>
        </w:rPr>
        <w:t>Eu como usuário de softwares de streaming, gostaria de retomar a navegação de forma intuitiva: Ao alternar entre diferentes abas do software, desejo que o conteúdo previamente visualizado ou as ações realizadas sejam automaticamente reconhecidas e mantidas, permitindo que eu continue a navegação sem ter que lembrar o que estava fazendo anteriormente.</w:t>
      </w:r>
    </w:p>
    <w:p w14:paraId="461BCF6C" w14:textId="2F901D1A" w:rsidR="6695F93A" w:rsidRDefault="6695F93A" w:rsidP="6695F93A">
      <w:pPr>
        <w:rPr>
          <w:rFonts w:ascii="Calibri" w:eastAsia="Calibri" w:hAnsi="Calibri" w:cs="Calibri"/>
          <w:color w:val="000000" w:themeColor="text1"/>
        </w:rPr>
      </w:pPr>
      <w:r>
        <w:t xml:space="preserve">3.1.6.2 - </w:t>
      </w:r>
      <w:r w:rsidRPr="6695F93A">
        <w:rPr>
          <w:rFonts w:ascii="Calibri" w:eastAsia="Calibri" w:hAnsi="Calibri" w:cs="Calibri"/>
          <w:color w:val="000000" w:themeColor="text1"/>
        </w:rPr>
        <w:t>Adicionar um filme na minha lista</w:t>
      </w:r>
    </w:p>
    <w:p w14:paraId="2B294E16" w14:textId="21C623E7" w:rsidR="6695F93A" w:rsidRDefault="2C19B921" w:rsidP="6BABC0B2">
      <w:pPr>
        <w:rPr>
          <w:color w:val="000000" w:themeColor="text1"/>
        </w:rPr>
      </w:pPr>
      <w:r w:rsidRPr="2C19B921">
        <w:rPr>
          <w:color w:val="000000" w:themeColor="text1"/>
        </w:rPr>
        <w:t xml:space="preserve">Como usuário de softwares de streaming gostaria de adicionar um filme na minha lista e o ícone para realizar essa ação era um ícone de + padrão de streamings </w:t>
      </w:r>
    </w:p>
    <w:p w14:paraId="11E1716D" w14:textId="55FFE464" w:rsidR="6695F93A" w:rsidRDefault="2C19B921" w:rsidP="6695F93A">
      <w:pPr>
        <w:rPr>
          <w:rFonts w:ascii="Calibri" w:eastAsia="Calibri" w:hAnsi="Calibri" w:cs="Calibri"/>
          <w:color w:val="000000" w:themeColor="text1"/>
        </w:rPr>
      </w:pPr>
      <w:r>
        <w:t xml:space="preserve">3.1.6.3 - </w:t>
      </w:r>
      <w:r w:rsidRPr="2C19B921">
        <w:rPr>
          <w:rFonts w:ascii="Calibri" w:eastAsia="Calibri" w:hAnsi="Calibri" w:cs="Calibri"/>
          <w:color w:val="000000" w:themeColor="text1"/>
        </w:rPr>
        <w:t>Compartilhar um filme</w:t>
      </w:r>
    </w:p>
    <w:p w14:paraId="7DD7F274" w14:textId="1AF8357F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Como usuário da plataforma prime vídeo eu gostaria de compartilhar os filmes com meus conhecidos, o ícone de compartilhamento segue um padrão com os demais streamings </w:t>
      </w:r>
    </w:p>
    <w:p w14:paraId="39AD91F2" w14:textId="0EE312E1" w:rsidR="0031185A" w:rsidRDefault="0031185A" w:rsidP="2C19B921">
      <w:pPr>
        <w:rPr>
          <w:rFonts w:ascii="Calibri" w:eastAsia="Calibri" w:hAnsi="Calibri" w:cs="Calibri"/>
          <w:color w:val="000000" w:themeColor="text1"/>
        </w:rPr>
      </w:pPr>
    </w:p>
    <w:p w14:paraId="49ECB844" w14:textId="6E39380D" w:rsidR="2C19B921" w:rsidRDefault="2C19B921" w:rsidP="2C19B921">
      <w:pPr>
        <w:rPr>
          <w:b/>
          <w:bCs/>
        </w:rPr>
      </w:pPr>
      <w:r w:rsidRPr="2C19B921">
        <w:rPr>
          <w:b/>
          <w:bCs/>
        </w:rPr>
        <w:t>3.1.7. - Flexibilidade e eficiência de uso</w:t>
      </w:r>
    </w:p>
    <w:p w14:paraId="1D76E4CD" w14:textId="7436AFD9" w:rsidR="0031185A" w:rsidRDefault="0031185A" w:rsidP="0031185A">
      <w:pPr>
        <w:rPr>
          <w:color w:val="000000" w:themeColor="text1"/>
        </w:rPr>
      </w:pPr>
      <w:r>
        <w:rPr>
          <w:color w:val="000000" w:themeColor="text1"/>
        </w:rPr>
        <w:t>3.1.</w:t>
      </w:r>
      <w:r w:rsidRPr="6AED27DB">
        <w:rPr>
          <w:color w:val="000000" w:themeColor="text1"/>
        </w:rPr>
        <w:t xml:space="preserve">7.1- </w:t>
      </w:r>
      <w:r>
        <w:rPr>
          <w:color w:val="000000" w:themeColor="text1"/>
        </w:rPr>
        <w:t>Verificar se é possível agrupar filmes/series que combinam com meu gosto pessoal</w:t>
      </w:r>
    </w:p>
    <w:p w14:paraId="1A108232" w14:textId="47DA7DEB" w:rsidR="006F56B9" w:rsidRDefault="0031185A" w:rsidP="0031185A">
      <w:pPr>
        <w:rPr>
          <w:color w:val="000000" w:themeColor="text1"/>
        </w:rPr>
      </w:pPr>
      <w:r>
        <w:rPr>
          <w:color w:val="000000" w:themeColor="text1"/>
        </w:rPr>
        <w:t xml:space="preserve">Eu como usuário da plataforma desejo </w:t>
      </w:r>
      <w:r w:rsidR="006F56B9">
        <w:rPr>
          <w:color w:val="000000" w:themeColor="text1"/>
        </w:rPr>
        <w:t>ter acesso</w:t>
      </w:r>
      <w:r>
        <w:rPr>
          <w:color w:val="000000" w:themeColor="text1"/>
        </w:rPr>
        <w:t xml:space="preserve"> os filmes/séries que mais me agradam</w:t>
      </w:r>
      <w:r w:rsidR="006F56B9">
        <w:rPr>
          <w:color w:val="000000" w:themeColor="text1"/>
        </w:rPr>
        <w:t xml:space="preserve"> em uma tela separada.</w:t>
      </w:r>
      <w:r w:rsidR="003B570C">
        <w:rPr>
          <w:color w:val="000000" w:themeColor="text1"/>
        </w:rPr>
        <w:t xml:space="preserve"> O sistema deve disponibilizar um botão de “Adicionar à Lista de Favoritos”</w:t>
      </w:r>
      <w:r w:rsidR="0059723F">
        <w:rPr>
          <w:color w:val="000000" w:themeColor="text1"/>
        </w:rPr>
        <w:t>, além de uma página que mostre todos os vídeos selecionados por esse botão.</w:t>
      </w:r>
    </w:p>
    <w:p w14:paraId="18E75F44" w14:textId="632DCE0C" w:rsidR="006F56B9" w:rsidRDefault="006F56B9" w:rsidP="0031185A">
      <w:pPr>
        <w:rPr>
          <w:color w:val="000000" w:themeColor="text1"/>
        </w:rPr>
      </w:pPr>
    </w:p>
    <w:p w14:paraId="75345EAB" w14:textId="5AF0AF2C" w:rsidR="0031185A" w:rsidRDefault="0031185A" w:rsidP="0031185A">
      <w:pPr>
        <w:rPr>
          <w:color w:val="000000" w:themeColor="text1"/>
        </w:rPr>
      </w:pPr>
      <w:r>
        <w:rPr>
          <w:color w:val="000000" w:themeColor="text1"/>
        </w:rPr>
        <w:t>3.1.</w:t>
      </w:r>
      <w:r w:rsidRPr="2C19B921">
        <w:rPr>
          <w:color w:val="000000" w:themeColor="text1"/>
        </w:rPr>
        <w:t xml:space="preserve">7.2- </w:t>
      </w:r>
      <w:r>
        <w:rPr>
          <w:color w:val="000000" w:themeColor="text1"/>
        </w:rPr>
        <w:t>Verificar se existem</w:t>
      </w:r>
      <w:r w:rsidRPr="2C19B921">
        <w:rPr>
          <w:color w:val="000000" w:themeColor="text1"/>
        </w:rPr>
        <w:t xml:space="preserve"> atalhos</w:t>
      </w:r>
      <w:r>
        <w:rPr>
          <w:color w:val="000000" w:themeColor="text1"/>
        </w:rPr>
        <w:t xml:space="preserve"> que acompanhem o nível do usuário</w:t>
      </w:r>
      <w:r w:rsidRPr="2C19B921">
        <w:rPr>
          <w:color w:val="000000" w:themeColor="text1"/>
        </w:rPr>
        <w:t xml:space="preserve"> para o uso do sistema</w:t>
      </w:r>
    </w:p>
    <w:p w14:paraId="56C700B0" w14:textId="306D7A46" w:rsidR="0031185A" w:rsidRDefault="00EC1296" w:rsidP="0031185A">
      <w:pPr>
        <w:rPr>
          <w:color w:val="000000" w:themeColor="text1"/>
        </w:rPr>
      </w:pPr>
      <w:r>
        <w:rPr>
          <w:color w:val="000000" w:themeColor="text1"/>
        </w:rPr>
        <w:t xml:space="preserve">Eu como usuário </w:t>
      </w:r>
      <w:r w:rsidR="00570FF5">
        <w:rPr>
          <w:color w:val="000000" w:themeColor="text1"/>
        </w:rPr>
        <w:t xml:space="preserve">mais experiente do sistema </w:t>
      </w:r>
      <w:r>
        <w:rPr>
          <w:color w:val="000000" w:themeColor="text1"/>
        </w:rPr>
        <w:t xml:space="preserve">desejo </w:t>
      </w:r>
      <w:r w:rsidR="00570FF5">
        <w:rPr>
          <w:color w:val="000000" w:themeColor="text1"/>
        </w:rPr>
        <w:t xml:space="preserve">realizar ações de forma mais </w:t>
      </w:r>
      <w:proofErr w:type="spellStart"/>
      <w:r w:rsidR="00570FF5">
        <w:rPr>
          <w:color w:val="000000" w:themeColor="text1"/>
        </w:rPr>
        <w:t>rápifa</w:t>
      </w:r>
      <w:proofErr w:type="spellEnd"/>
      <w:r w:rsidR="00570FF5">
        <w:rPr>
          <w:color w:val="000000" w:themeColor="text1"/>
        </w:rPr>
        <w:t xml:space="preserve"> e eficiente, através de atalhos do teclado. O Sistema deve disponibilizar </w:t>
      </w:r>
      <w:r w:rsidR="00A213D1">
        <w:rPr>
          <w:color w:val="000000" w:themeColor="text1"/>
        </w:rPr>
        <w:t xml:space="preserve">um </w:t>
      </w:r>
      <w:r w:rsidR="00570FF5">
        <w:rPr>
          <w:color w:val="000000" w:themeColor="text1"/>
        </w:rPr>
        <w:t xml:space="preserve">atalho no teclado para </w:t>
      </w:r>
      <w:r w:rsidR="00A213D1">
        <w:rPr>
          <w:color w:val="000000" w:themeColor="text1"/>
        </w:rPr>
        <w:t>acessar a Lista de Favoritos.</w:t>
      </w:r>
    </w:p>
    <w:p w14:paraId="1B05AE5C" w14:textId="77777777" w:rsidR="0059723F" w:rsidRDefault="0059723F" w:rsidP="0031185A">
      <w:pPr>
        <w:rPr>
          <w:color w:val="000000" w:themeColor="text1"/>
        </w:rPr>
      </w:pPr>
    </w:p>
    <w:p w14:paraId="7520A9EC" w14:textId="459E4374" w:rsidR="0031185A" w:rsidRDefault="0031185A" w:rsidP="0031185A">
      <w:pPr>
        <w:rPr>
          <w:color w:val="000000" w:themeColor="text1"/>
        </w:rPr>
      </w:pPr>
      <w:r>
        <w:rPr>
          <w:color w:val="000000" w:themeColor="text1"/>
        </w:rPr>
        <w:t>3.1.</w:t>
      </w:r>
      <w:r w:rsidRPr="6AED27DB">
        <w:rPr>
          <w:color w:val="000000" w:themeColor="text1"/>
        </w:rPr>
        <w:t>7.3-</w:t>
      </w:r>
      <w:r>
        <w:rPr>
          <w:color w:val="000000" w:themeColor="text1"/>
        </w:rPr>
        <w:t xml:space="preserve"> Verificar se é possível customizar componentes do site. (ocultar vídeos, editar legendas,)</w:t>
      </w:r>
    </w:p>
    <w:p w14:paraId="476BBA48" w14:textId="0EF384A6" w:rsidR="00A213D1" w:rsidRDefault="00A213D1" w:rsidP="0031185A">
      <w:pPr>
        <w:rPr>
          <w:color w:val="000000" w:themeColor="text1"/>
        </w:rPr>
      </w:pPr>
      <w:r>
        <w:rPr>
          <w:color w:val="000000" w:themeColor="text1"/>
        </w:rPr>
        <w:t xml:space="preserve">Eu como usuário do </w:t>
      </w:r>
      <w:proofErr w:type="spellStart"/>
      <w:r>
        <w:rPr>
          <w:color w:val="000000" w:themeColor="text1"/>
        </w:rPr>
        <w:t>PrimeVideo</w:t>
      </w:r>
      <w:proofErr w:type="spellEnd"/>
      <w:r>
        <w:rPr>
          <w:color w:val="000000" w:themeColor="text1"/>
        </w:rPr>
        <w:t xml:space="preserve"> desejo customizar </w:t>
      </w:r>
      <w:r w:rsidR="001E4544">
        <w:rPr>
          <w:color w:val="000000" w:themeColor="text1"/>
        </w:rPr>
        <w:t xml:space="preserve">a aparência do site, como foto de perfil e </w:t>
      </w:r>
      <w:r w:rsidR="00BF1085">
        <w:rPr>
          <w:color w:val="000000" w:themeColor="text1"/>
        </w:rPr>
        <w:t>l</w:t>
      </w:r>
      <w:r w:rsidR="00931AD0">
        <w:rPr>
          <w:color w:val="000000" w:themeColor="text1"/>
        </w:rPr>
        <w:t>egenda</w:t>
      </w:r>
      <w:r w:rsidR="00533063">
        <w:rPr>
          <w:color w:val="000000" w:themeColor="text1"/>
        </w:rPr>
        <w:t xml:space="preserve">, aparência de </w:t>
      </w:r>
      <w:proofErr w:type="gramStart"/>
      <w:r w:rsidR="00533063">
        <w:rPr>
          <w:color w:val="000000" w:themeColor="text1"/>
        </w:rPr>
        <w:t>vídeo, etc.</w:t>
      </w:r>
      <w:proofErr w:type="gramEnd"/>
    </w:p>
    <w:p w14:paraId="644F2C46" w14:textId="46E379D7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</w:p>
    <w:p w14:paraId="0334ED13" w14:textId="4C473777" w:rsidR="2C19B921" w:rsidRDefault="2C19B921" w:rsidP="2C19B921">
      <w:pPr>
        <w:rPr>
          <w:b/>
          <w:bCs/>
        </w:rPr>
      </w:pPr>
      <w:r w:rsidRPr="2C19B921">
        <w:rPr>
          <w:b/>
          <w:bCs/>
        </w:rPr>
        <w:t>3.1.8. - Estética e design minimalista</w:t>
      </w:r>
    </w:p>
    <w:p w14:paraId="05C970B1" w14:textId="0F725C8C" w:rsidR="2C19B921" w:rsidRDefault="2C19B921" w:rsidP="2C19B921">
      <w:pPr>
        <w:rPr>
          <w:rFonts w:ascii="Calibri" w:eastAsia="Calibri" w:hAnsi="Calibri" w:cs="Calibri"/>
          <w:b/>
          <w:bCs/>
        </w:rPr>
      </w:pPr>
      <w:r>
        <w:t>3.1.</w:t>
      </w:r>
      <w:r w:rsidRPr="2C19B921">
        <w:rPr>
          <w:color w:val="000000" w:themeColor="text1"/>
        </w:rPr>
        <w:t>8.1- Sistema possui excesso de recomendações repetitivas.</w:t>
      </w:r>
    </w:p>
    <w:p w14:paraId="35B259B0" w14:textId="55A9C00E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>
        <w:t xml:space="preserve">3.1.8.2 - </w:t>
      </w:r>
      <w:r w:rsidRPr="2C19B921">
        <w:rPr>
          <w:rFonts w:ascii="Calibri" w:eastAsia="Calibri" w:hAnsi="Calibri" w:cs="Calibri"/>
          <w:color w:val="000000" w:themeColor="text1"/>
        </w:rPr>
        <w:t xml:space="preserve">Sistema não apresenta hierarquia </w:t>
      </w:r>
      <w:r w:rsidRPr="2C19B921">
        <w:rPr>
          <w:rFonts w:ascii="Calibri" w:eastAsia="Calibri" w:hAnsi="Calibri" w:cs="Calibri"/>
        </w:rPr>
        <w:t>Visual</w:t>
      </w:r>
      <w:r w:rsidRPr="2C19B921">
        <w:rPr>
          <w:rFonts w:ascii="Calibri" w:eastAsia="Calibri" w:hAnsi="Calibri" w:cs="Calibri"/>
          <w:color w:val="000000" w:themeColor="text1"/>
        </w:rPr>
        <w:t>, dificultando assim a navegação.</w:t>
      </w:r>
    </w:p>
    <w:p w14:paraId="36CE52BC" w14:textId="3106E2D7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>
        <w:t xml:space="preserve">3.1.8.3 - </w:t>
      </w:r>
      <w:r w:rsidRPr="2C19B921">
        <w:rPr>
          <w:rFonts w:ascii="Calibri" w:eastAsia="Calibri" w:hAnsi="Calibri" w:cs="Calibri"/>
          <w:color w:val="000000" w:themeColor="text1"/>
        </w:rPr>
        <w:t xml:space="preserve">Sistema apresenta </w:t>
      </w:r>
      <w:r w:rsidRPr="2C19B921">
        <w:rPr>
          <w:rFonts w:ascii="Calibri" w:eastAsia="Calibri" w:hAnsi="Calibri" w:cs="Calibri"/>
        </w:rPr>
        <w:t>Banners e Pop-ups Promocionais Excessivos.</w:t>
      </w:r>
    </w:p>
    <w:p w14:paraId="420152D3" w14:textId="7D451590" w:rsidR="281B8901" w:rsidRDefault="281B8901"/>
    <w:p w14:paraId="4F9A61E9" w14:textId="2917D358" w:rsidR="5EE52FC2" w:rsidRDefault="742A6BDC" w:rsidP="7EEE4D2F">
      <w:pPr>
        <w:rPr>
          <w:rFonts w:ascii="Calibri" w:eastAsia="Calibri" w:hAnsi="Calibri" w:cs="Calibri"/>
          <w:b/>
          <w:color w:val="000000" w:themeColor="text1"/>
        </w:rPr>
      </w:pPr>
      <w:r w:rsidRPr="742A6BDC">
        <w:rPr>
          <w:b/>
          <w:bCs/>
          <w:color w:val="000000" w:themeColor="text1"/>
        </w:rPr>
        <w:t>3.1.</w:t>
      </w:r>
      <w:r w:rsidR="0EDEBBCA" w:rsidRPr="183093C3">
        <w:rPr>
          <w:rFonts w:ascii="Calibri" w:eastAsia="Calibri" w:hAnsi="Calibri" w:cs="Calibri"/>
          <w:b/>
          <w:color w:val="000000" w:themeColor="text1"/>
        </w:rPr>
        <w:t>9</w:t>
      </w:r>
      <w:r w:rsidR="5E2F5C4A" w:rsidRPr="183093C3">
        <w:rPr>
          <w:rFonts w:ascii="Calibri" w:eastAsia="Calibri" w:hAnsi="Calibri" w:cs="Calibri"/>
          <w:b/>
          <w:color w:val="000000" w:themeColor="text1"/>
        </w:rPr>
        <w:t xml:space="preserve"> - </w:t>
      </w:r>
      <w:r w:rsidR="0EDEBBCA" w:rsidRPr="183093C3">
        <w:rPr>
          <w:rFonts w:ascii="Calibri" w:eastAsia="Calibri" w:hAnsi="Calibri" w:cs="Calibri"/>
          <w:b/>
          <w:color w:val="000000" w:themeColor="text1"/>
        </w:rPr>
        <w:t>Ajuda aos usuários a reconhecer, diagnosticar e corrigir erros</w:t>
      </w:r>
    </w:p>
    <w:p w14:paraId="08817344" w14:textId="3695E463" w:rsidR="5B2DAA2D" w:rsidRPr="00B32F76" w:rsidRDefault="2C48E2E2" w:rsidP="5B2DAA2D">
      <w:pPr>
        <w:rPr>
          <w:rFonts w:ascii="Calibri" w:eastAsia="Calibri" w:hAnsi="Calibri" w:cs="Calibri"/>
          <w:color w:val="000000" w:themeColor="text1"/>
        </w:rPr>
      </w:pPr>
      <w:r w:rsidRPr="2C48E2E2">
        <w:rPr>
          <w:color w:val="000000" w:themeColor="text1"/>
        </w:rPr>
        <w:t>3.1.</w:t>
      </w:r>
      <w:r w:rsidRPr="2C48E2E2">
        <w:rPr>
          <w:rFonts w:ascii="Calibri" w:eastAsia="Calibri" w:hAnsi="Calibri" w:cs="Calibri"/>
          <w:color w:val="000000" w:themeColor="text1"/>
        </w:rPr>
        <w:t>9.1 - Role para o rodapé de qualquer página e clique no botão “Ajuda”</w:t>
      </w:r>
    </w:p>
    <w:p w14:paraId="5A701ED0" w14:textId="6AE44558" w:rsidR="6110EE8B" w:rsidRDefault="2C19B921" w:rsidP="6110EE8B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Em qualquer página do Prime </w:t>
      </w:r>
      <w:proofErr w:type="spellStart"/>
      <w:r w:rsidRPr="2C19B921">
        <w:rPr>
          <w:rFonts w:ascii="Calibri" w:eastAsia="Calibri" w:hAnsi="Calibri" w:cs="Calibri"/>
          <w:color w:val="000000" w:themeColor="text1"/>
        </w:rPr>
        <w:t>Video</w:t>
      </w:r>
      <w:proofErr w:type="spellEnd"/>
      <w:r w:rsidRPr="2C19B921">
        <w:rPr>
          <w:rFonts w:ascii="Calibri" w:eastAsia="Calibri" w:hAnsi="Calibri" w:cs="Calibri"/>
          <w:color w:val="000000" w:themeColor="text1"/>
        </w:rPr>
        <w:t>, eu como usuário gostaria de corrigir erros de forma autônoma: Gostaria de ter acesso a instruções claras e passo a passo que me permitam resolver problemas simples por conta própria, sem precisar entrar em contato com o suporte técnico. Isso inclui, por exemplo, guias sobre como redefinir minha senha, ajustar configurações de streaming, ou resolver problemas de reprodução de vídeos.</w:t>
      </w:r>
    </w:p>
    <w:p w14:paraId="365B78CC" w14:textId="3F96F6E0" w:rsidR="1259CE90" w:rsidRDefault="2C19B921" w:rsidP="1259CE90">
      <w:pPr>
        <w:rPr>
          <w:color w:val="000000" w:themeColor="text1"/>
        </w:rPr>
      </w:pPr>
      <w:r w:rsidRPr="2C19B921">
        <w:rPr>
          <w:color w:val="000000" w:themeColor="text1"/>
        </w:rPr>
        <w:t>3.1.</w:t>
      </w:r>
      <w:r>
        <w:t xml:space="preserve">9.2 - </w:t>
      </w:r>
      <w:r w:rsidRPr="2C19B921">
        <w:rPr>
          <w:color w:val="000000" w:themeColor="text1"/>
        </w:rPr>
        <w:t xml:space="preserve">Ao tentar fazer um login com um </w:t>
      </w:r>
      <w:proofErr w:type="spellStart"/>
      <w:r w:rsidRPr="2C19B921">
        <w:rPr>
          <w:color w:val="000000" w:themeColor="text1"/>
        </w:rPr>
        <w:t>email</w:t>
      </w:r>
      <w:proofErr w:type="spellEnd"/>
      <w:r w:rsidRPr="2C19B921">
        <w:rPr>
          <w:color w:val="000000" w:themeColor="text1"/>
        </w:rPr>
        <w:t xml:space="preserve"> sem "@" o sistema avisa o erro corretamente</w:t>
      </w:r>
    </w:p>
    <w:p w14:paraId="50FD6F74" w14:textId="025635D9" w:rsidR="2C19B921" w:rsidRDefault="2C19B921" w:rsidP="2C19B921">
      <w:pPr>
        <w:rPr>
          <w:color w:val="000000" w:themeColor="text1"/>
        </w:rPr>
      </w:pPr>
      <w:r w:rsidRPr="2C19B921">
        <w:rPr>
          <w:color w:val="000000" w:themeColor="text1"/>
        </w:rPr>
        <w:t xml:space="preserve">Como usuário não logado no prime, ao tentar </w:t>
      </w:r>
      <w:proofErr w:type="spellStart"/>
      <w:r w:rsidRPr="2C19B921">
        <w:rPr>
          <w:color w:val="000000" w:themeColor="text1"/>
        </w:rPr>
        <w:t>logar</w:t>
      </w:r>
      <w:proofErr w:type="spellEnd"/>
      <w:r w:rsidRPr="2C19B921">
        <w:rPr>
          <w:color w:val="000000" w:themeColor="text1"/>
        </w:rPr>
        <w:t xml:space="preserve"> com um </w:t>
      </w:r>
      <w:proofErr w:type="spellStart"/>
      <w:r w:rsidRPr="2C19B921">
        <w:rPr>
          <w:color w:val="000000" w:themeColor="text1"/>
        </w:rPr>
        <w:t>email</w:t>
      </w:r>
      <w:proofErr w:type="spellEnd"/>
      <w:r w:rsidRPr="2C19B921">
        <w:rPr>
          <w:color w:val="000000" w:themeColor="text1"/>
        </w:rPr>
        <w:t xml:space="preserve"> sem o @ o sistema não me indica que o erro é estar sem o @, indica apenas que o </w:t>
      </w:r>
      <w:proofErr w:type="spellStart"/>
      <w:r w:rsidRPr="2C19B921">
        <w:rPr>
          <w:color w:val="000000" w:themeColor="text1"/>
        </w:rPr>
        <w:t>email</w:t>
      </w:r>
      <w:proofErr w:type="spellEnd"/>
      <w:r w:rsidRPr="2C19B921">
        <w:rPr>
          <w:color w:val="000000" w:themeColor="text1"/>
        </w:rPr>
        <w:t xml:space="preserve"> não foi encontrado</w:t>
      </w:r>
    </w:p>
    <w:p w14:paraId="24784768" w14:textId="7C44E893" w:rsidR="7EEE4D2F" w:rsidRDefault="2C48E2E2" w:rsidP="2C48E2E2">
      <w:pPr>
        <w:rPr>
          <w:color w:val="000000" w:themeColor="text1"/>
        </w:rPr>
      </w:pPr>
      <w:r>
        <w:t xml:space="preserve">3.1.9.3 - </w:t>
      </w:r>
      <w:r w:rsidRPr="2C48E2E2">
        <w:rPr>
          <w:color w:val="000000" w:themeColor="text1"/>
        </w:rPr>
        <w:t>Tento adicionar um filme na lista sem estar logada</w:t>
      </w:r>
    </w:p>
    <w:p w14:paraId="6603F8A7" w14:textId="59C72913" w:rsidR="5F3A7D8E" w:rsidRDefault="2C19B921">
      <w:r>
        <w:t>Como usuário não logado ao tentar adicionar um filme na minha lista o sistema me leva para uma página de login, o que me indica que para adicionar na minha lista eu preciso estar logado</w:t>
      </w:r>
    </w:p>
    <w:p w14:paraId="7BBFF302" w14:textId="7B4F552C" w:rsidR="5F3A7D8E" w:rsidRDefault="740424BF">
      <w:pPr>
        <w:rPr>
          <w:b/>
        </w:rPr>
      </w:pPr>
      <w:r w:rsidRPr="2F820B53">
        <w:rPr>
          <w:b/>
        </w:rPr>
        <w:t xml:space="preserve">3.1.10 </w:t>
      </w:r>
      <w:r w:rsidRPr="2F820B53">
        <w:rPr>
          <w:rFonts w:ascii="Calibri" w:eastAsia="Calibri" w:hAnsi="Calibri" w:cs="Calibri"/>
          <w:b/>
          <w:color w:val="000000" w:themeColor="text1"/>
        </w:rPr>
        <w:t>Ajuda e documentação</w:t>
      </w:r>
    </w:p>
    <w:p w14:paraId="277BEB44" w14:textId="3BB8EBFE" w:rsidR="21EE9D03" w:rsidRDefault="2C19B921" w:rsidP="21EE9D03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3.1.10.1 - Após clicar em ajuda nas páginas principais do Prime </w:t>
      </w:r>
      <w:proofErr w:type="spellStart"/>
      <w:r w:rsidRPr="2C19B921">
        <w:rPr>
          <w:rFonts w:ascii="Calibri" w:eastAsia="Calibri" w:hAnsi="Calibri" w:cs="Calibri"/>
          <w:color w:val="000000" w:themeColor="text1"/>
        </w:rPr>
        <w:t>Video</w:t>
      </w:r>
      <w:proofErr w:type="spellEnd"/>
      <w:r w:rsidRPr="2C19B921">
        <w:rPr>
          <w:rFonts w:ascii="Calibri" w:eastAsia="Calibri" w:hAnsi="Calibri" w:cs="Calibri"/>
          <w:color w:val="000000" w:themeColor="text1"/>
        </w:rPr>
        <w:t xml:space="preserve">, role para baixo até chegar em “Configuração do Prime </w:t>
      </w:r>
      <w:proofErr w:type="spellStart"/>
      <w:r w:rsidRPr="2C19B921">
        <w:rPr>
          <w:rFonts w:ascii="Calibri" w:eastAsia="Calibri" w:hAnsi="Calibri" w:cs="Calibri"/>
          <w:color w:val="000000" w:themeColor="text1"/>
        </w:rPr>
        <w:t>Video</w:t>
      </w:r>
      <w:proofErr w:type="spellEnd"/>
      <w:r w:rsidRPr="2C19B921">
        <w:rPr>
          <w:rFonts w:ascii="Calibri" w:eastAsia="Calibri" w:hAnsi="Calibri" w:cs="Calibri"/>
          <w:color w:val="000000" w:themeColor="text1"/>
        </w:rPr>
        <w:t>”</w:t>
      </w:r>
    </w:p>
    <w:p w14:paraId="766D772F" w14:textId="16C4010B" w:rsidR="2C19B921" w:rsidRDefault="2C19B921" w:rsidP="2C19B921">
      <w:pPr>
        <w:rPr>
          <w:rFonts w:ascii="Calibri" w:eastAsia="Calibri" w:hAnsi="Calibri" w:cs="Calibri"/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Eu como usuário com dúvidas, gostaria de encontrar informações detalhadas sobre configurações: Ao acessar a seção "Configuração do Prime </w:t>
      </w:r>
      <w:proofErr w:type="spellStart"/>
      <w:r w:rsidRPr="2C19B921">
        <w:rPr>
          <w:rFonts w:ascii="Calibri" w:eastAsia="Calibri" w:hAnsi="Calibri" w:cs="Calibri"/>
          <w:color w:val="000000" w:themeColor="text1"/>
        </w:rPr>
        <w:t>Video</w:t>
      </w:r>
      <w:proofErr w:type="spellEnd"/>
      <w:r w:rsidRPr="2C19B921">
        <w:rPr>
          <w:rFonts w:ascii="Calibri" w:eastAsia="Calibri" w:hAnsi="Calibri" w:cs="Calibri"/>
          <w:color w:val="000000" w:themeColor="text1"/>
        </w:rPr>
        <w:t>", desejo encontrar documentação clara e detalhada que explique cada opção disponível nas configurações, incluindo qualidade de streaming, controles parentais, idiomas e legendas, além de outras preferências que posso ajustar para melhorar minha experiência.</w:t>
      </w:r>
    </w:p>
    <w:p w14:paraId="037CEA67" w14:textId="5D06F3F0" w:rsidR="43D755E7" w:rsidRDefault="2C19B921" w:rsidP="2C48E2E2">
      <w:pPr>
        <w:rPr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3.1.10.2 - </w:t>
      </w:r>
      <w:r w:rsidRPr="2C19B921">
        <w:rPr>
          <w:color w:val="000000" w:themeColor="text1"/>
        </w:rPr>
        <w:t>Sistema disponibiliza atendimento através de ligação.</w:t>
      </w:r>
    </w:p>
    <w:p w14:paraId="62333375" w14:textId="32E28601" w:rsidR="43D755E7" w:rsidRDefault="2C19B921" w:rsidP="2C48E2E2">
      <w:pPr>
        <w:rPr>
          <w:color w:val="000000" w:themeColor="text1"/>
        </w:rPr>
      </w:pPr>
      <w:r w:rsidRPr="2C19B921">
        <w:rPr>
          <w:rFonts w:ascii="Calibri" w:eastAsia="Calibri" w:hAnsi="Calibri" w:cs="Calibri"/>
          <w:color w:val="000000" w:themeColor="text1"/>
        </w:rPr>
        <w:t xml:space="preserve">3.1.10.3 - </w:t>
      </w:r>
      <w:r w:rsidRPr="2C19B921">
        <w:rPr>
          <w:color w:val="000000" w:themeColor="text1"/>
        </w:rPr>
        <w:t xml:space="preserve">Sistema não disponibiliza página contendo principais dúvidas frequentes com suas respostas, disponibiliza apenas 'Fórum da </w:t>
      </w:r>
      <w:proofErr w:type="spellStart"/>
      <w:r w:rsidRPr="2C19B921">
        <w:rPr>
          <w:color w:val="000000" w:themeColor="text1"/>
        </w:rPr>
        <w:t>amazon</w:t>
      </w:r>
      <w:proofErr w:type="spellEnd"/>
      <w:r w:rsidRPr="2C19B921">
        <w:rPr>
          <w:color w:val="000000" w:themeColor="text1"/>
        </w:rPr>
        <w:t>'</w:t>
      </w:r>
    </w:p>
    <w:p w14:paraId="0A20C8A8" w14:textId="69B24999" w:rsidR="0C89D8A9" w:rsidRDefault="0C89D8A9" w:rsidP="0C89D8A9">
      <w:pPr>
        <w:rPr>
          <w:rFonts w:ascii="Calibri" w:eastAsia="Calibri" w:hAnsi="Calibri" w:cs="Calibri"/>
          <w:color w:val="000000" w:themeColor="text1"/>
        </w:rPr>
      </w:pPr>
    </w:p>
    <w:p w14:paraId="6E948598" w14:textId="6138F49B" w:rsidR="00EA5E5F" w:rsidRPr="00AF2FAC" w:rsidRDefault="00EA5E5F" w:rsidP="00EA5E5F">
      <w:pPr>
        <w:rPr>
          <w:b/>
        </w:rPr>
      </w:pPr>
      <w:r w:rsidRPr="00AF2FAC">
        <w:rPr>
          <w:b/>
        </w:rPr>
        <w:t xml:space="preserve">4. Análise de </w:t>
      </w:r>
      <w:r w:rsidR="005D19EE">
        <w:rPr>
          <w:b/>
        </w:rPr>
        <w:t>u</w:t>
      </w:r>
      <w:r w:rsidRPr="00AF2FAC">
        <w:rPr>
          <w:b/>
        </w:rPr>
        <w:t>sabilidade</w:t>
      </w:r>
    </w:p>
    <w:p w14:paraId="0217F2E9" w14:textId="08FA6028" w:rsidR="59BB7DFF" w:rsidRDefault="59BB7DFF" w:rsidP="59BB7DFF">
      <w:pPr>
        <w:ind w:left="284"/>
        <w:rPr>
          <w:b/>
          <w:bCs/>
        </w:rPr>
      </w:pPr>
      <w:r w:rsidRPr="59BB7DFF">
        <w:rPr>
          <w:b/>
          <w:bCs/>
        </w:rPr>
        <w:t>4.1. Avaliação com base nas Heurísticas de Nielsen:</w:t>
      </w:r>
    </w:p>
    <w:p w14:paraId="783B7E38" w14:textId="12DA65DC" w:rsidR="59BB7DFF" w:rsidRDefault="59BB7DFF" w:rsidP="59BB7DFF">
      <w:pPr>
        <w:tabs>
          <w:tab w:val="num" w:pos="720"/>
        </w:tabs>
        <w:spacing w:after="0"/>
        <w:ind w:left="426"/>
        <w:rPr>
          <w:color w:val="0070C0"/>
        </w:rPr>
      </w:pP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2119"/>
        <w:gridCol w:w="1860"/>
        <w:gridCol w:w="5513"/>
      </w:tblGrid>
      <w:tr w:rsidR="59BB7DFF" w14:paraId="5F395FA5" w14:textId="77777777" w:rsidTr="59BB7DFF">
        <w:trPr>
          <w:trHeight w:val="300"/>
        </w:trPr>
        <w:tc>
          <w:tcPr>
            <w:tcW w:w="2130" w:type="dxa"/>
          </w:tcPr>
          <w:p w14:paraId="57CEE9FD" w14:textId="77777777" w:rsidR="59BB7DFF" w:rsidRDefault="59BB7DFF" w:rsidP="59BB7DFF">
            <w:pPr>
              <w:rPr>
                <w:b/>
                <w:bCs/>
                <w:color w:val="000000" w:themeColor="text1"/>
              </w:rPr>
            </w:pPr>
            <w:r w:rsidRPr="59BB7DFF">
              <w:rPr>
                <w:b/>
                <w:bCs/>
                <w:color w:val="000000" w:themeColor="text1"/>
              </w:rPr>
              <w:t>Heurística</w:t>
            </w:r>
          </w:p>
        </w:tc>
        <w:tc>
          <w:tcPr>
            <w:tcW w:w="1890" w:type="dxa"/>
          </w:tcPr>
          <w:p w14:paraId="4B29103A" w14:textId="0E32AB75" w:rsidR="59BB7DFF" w:rsidRDefault="59BB7DFF" w:rsidP="59BB7DFF">
            <w:pPr>
              <w:spacing w:line="259" w:lineRule="auto"/>
            </w:pPr>
            <w:r w:rsidRPr="59BB7DFF">
              <w:rPr>
                <w:b/>
                <w:bCs/>
                <w:color w:val="000000" w:themeColor="text1"/>
              </w:rPr>
              <w:t>Nota</w:t>
            </w:r>
          </w:p>
        </w:tc>
        <w:tc>
          <w:tcPr>
            <w:tcW w:w="5602" w:type="dxa"/>
          </w:tcPr>
          <w:p w14:paraId="2E29D5F8" w14:textId="610C43E2" w:rsidR="59BB7DFF" w:rsidRDefault="59BB7DFF" w:rsidP="59BB7DFF">
            <w:pPr>
              <w:spacing w:line="259" w:lineRule="auto"/>
              <w:rPr>
                <w:b/>
                <w:bCs/>
                <w:color w:val="000000" w:themeColor="text1"/>
              </w:rPr>
            </w:pPr>
            <w:r w:rsidRPr="59BB7DFF">
              <w:rPr>
                <w:b/>
                <w:bCs/>
                <w:color w:val="000000" w:themeColor="text1"/>
              </w:rPr>
              <w:t>Justificativa</w:t>
            </w:r>
          </w:p>
        </w:tc>
      </w:tr>
      <w:tr w:rsidR="59BB7DFF" w14:paraId="5305703C" w14:textId="77777777" w:rsidTr="59BB7DFF">
        <w:trPr>
          <w:trHeight w:val="88"/>
        </w:trPr>
        <w:tc>
          <w:tcPr>
            <w:tcW w:w="2130" w:type="dxa"/>
          </w:tcPr>
          <w:p w14:paraId="66F4CB99" w14:textId="215F4BC8" w:rsidR="59BB7DFF" w:rsidRDefault="59BB7DFF">
            <w:r>
              <w:t>1. Visibilidade do status do sistema</w:t>
            </w:r>
          </w:p>
        </w:tc>
        <w:tc>
          <w:tcPr>
            <w:tcW w:w="1890" w:type="dxa"/>
          </w:tcPr>
          <w:p w14:paraId="2749435D" w14:textId="3316E0F0" w:rsidR="59BB7DFF" w:rsidRDefault="59BB7DFF" w:rsidP="59BB7DFF">
            <w:pPr>
              <w:rPr>
                <w:color w:val="000000" w:themeColor="text1"/>
              </w:rPr>
            </w:pPr>
          </w:p>
          <w:p w14:paraId="541A4F97" w14:textId="7395BA67" w:rsidR="59BB7DFF" w:rsidRDefault="59BB7DFF" w:rsidP="59BB7DFF">
            <w:pPr>
              <w:rPr>
                <w:color w:val="0070C0"/>
              </w:rPr>
            </w:pPr>
          </w:p>
        </w:tc>
        <w:tc>
          <w:tcPr>
            <w:tcW w:w="5602" w:type="dxa"/>
          </w:tcPr>
          <w:p w14:paraId="09CE220F" w14:textId="17452972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6AADC8E6" w14:textId="77777777" w:rsidTr="59BB7DFF">
        <w:trPr>
          <w:trHeight w:val="795"/>
        </w:trPr>
        <w:tc>
          <w:tcPr>
            <w:tcW w:w="2130" w:type="dxa"/>
          </w:tcPr>
          <w:p w14:paraId="5BAEB0C9" w14:textId="40111E40" w:rsidR="59BB7DFF" w:rsidRDefault="59BB7DFF" w:rsidP="59BB7DFF">
            <w:pPr>
              <w:rPr>
                <w:color w:val="0070C0"/>
              </w:rPr>
            </w:pPr>
            <w:r>
              <w:t>2. Correspondência entre o sistema e o mundo real</w:t>
            </w:r>
          </w:p>
        </w:tc>
        <w:tc>
          <w:tcPr>
            <w:tcW w:w="1890" w:type="dxa"/>
          </w:tcPr>
          <w:p w14:paraId="51AC71C7" w14:textId="3316E0F0" w:rsidR="59BB7DFF" w:rsidRDefault="59BB7DFF" w:rsidP="59BB7DFF">
            <w:pPr>
              <w:rPr>
                <w:color w:val="000000" w:themeColor="text1"/>
              </w:rPr>
            </w:pPr>
          </w:p>
          <w:p w14:paraId="29BCF908" w14:textId="62173232" w:rsidR="59BB7DFF" w:rsidRDefault="59BB7DFF" w:rsidP="59BB7DFF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1A360E51" w14:textId="6A0937B5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775B0ADE" w14:textId="77777777" w:rsidTr="59BB7DFF">
        <w:trPr>
          <w:trHeight w:val="88"/>
        </w:trPr>
        <w:tc>
          <w:tcPr>
            <w:tcW w:w="2130" w:type="dxa"/>
          </w:tcPr>
          <w:p w14:paraId="444002A3" w14:textId="641F263F" w:rsidR="59BB7DFF" w:rsidRDefault="59BB7DFF" w:rsidP="59BB7DFF">
            <w:pPr>
              <w:rPr>
                <w:color w:val="0070C0"/>
              </w:rPr>
            </w:pPr>
            <w:r>
              <w:t>3. Controle e liberdade do usuário</w:t>
            </w:r>
          </w:p>
        </w:tc>
        <w:tc>
          <w:tcPr>
            <w:tcW w:w="1890" w:type="dxa"/>
          </w:tcPr>
          <w:p w14:paraId="0E39DB01" w14:textId="3316E0F0" w:rsidR="59BB7DFF" w:rsidRDefault="59BB7DFF" w:rsidP="59BB7DFF">
            <w:pPr>
              <w:rPr>
                <w:color w:val="000000" w:themeColor="text1"/>
              </w:rPr>
            </w:pPr>
          </w:p>
          <w:p w14:paraId="02A2274E" w14:textId="559B3645" w:rsidR="59BB7DFF" w:rsidRDefault="59BB7DFF" w:rsidP="59BB7DFF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4B12FFE5" w14:textId="536D18C7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6ADABF34" w14:textId="77777777" w:rsidTr="59BB7DFF">
        <w:trPr>
          <w:trHeight w:val="88"/>
        </w:trPr>
        <w:tc>
          <w:tcPr>
            <w:tcW w:w="2130" w:type="dxa"/>
          </w:tcPr>
          <w:p w14:paraId="50088ACA" w14:textId="7B0DAD8F" w:rsidR="59BB7DFF" w:rsidRDefault="59BB7DFF">
            <w:r>
              <w:t xml:space="preserve">4. Consistência e padrões </w:t>
            </w:r>
          </w:p>
        </w:tc>
        <w:tc>
          <w:tcPr>
            <w:tcW w:w="1890" w:type="dxa"/>
          </w:tcPr>
          <w:p w14:paraId="78B2B643" w14:textId="3316E0F0" w:rsidR="59BB7DFF" w:rsidRDefault="59BB7DFF" w:rsidP="59BB7DFF">
            <w:pPr>
              <w:rPr>
                <w:color w:val="000000" w:themeColor="text1"/>
              </w:rPr>
            </w:pPr>
          </w:p>
          <w:p w14:paraId="77A4A462" w14:textId="097C4A60" w:rsidR="59BB7DFF" w:rsidRDefault="59BB7DFF" w:rsidP="59BB7DFF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4A8AA3CF" w14:textId="68DEBFC6" w:rsidR="59BB7DFF" w:rsidRDefault="59BB7DFF" w:rsidP="59BB7DFF">
            <w:pPr>
              <w:rPr>
                <w:color w:val="000000" w:themeColor="text1"/>
              </w:rPr>
            </w:pPr>
          </w:p>
          <w:p w14:paraId="44998C47" w14:textId="25F0AA49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1C8ECA77" w14:textId="77777777" w:rsidTr="59BB7DFF">
        <w:trPr>
          <w:trHeight w:val="88"/>
        </w:trPr>
        <w:tc>
          <w:tcPr>
            <w:tcW w:w="2130" w:type="dxa"/>
          </w:tcPr>
          <w:p w14:paraId="595FEE85" w14:textId="0716E9D5" w:rsidR="59BB7DFF" w:rsidRDefault="59BB7DFF">
            <w:r>
              <w:t>5. Prevenção de erros</w:t>
            </w:r>
          </w:p>
        </w:tc>
        <w:tc>
          <w:tcPr>
            <w:tcW w:w="1890" w:type="dxa"/>
          </w:tcPr>
          <w:p w14:paraId="762A4B2B" w14:textId="3316E0F0" w:rsidR="59BB7DFF" w:rsidRDefault="59BB7DFF" w:rsidP="59BB7DFF">
            <w:pPr>
              <w:rPr>
                <w:color w:val="000000" w:themeColor="text1"/>
              </w:rPr>
            </w:pPr>
          </w:p>
          <w:p w14:paraId="2120E10F" w14:textId="3446FF45" w:rsidR="59BB7DFF" w:rsidRDefault="59BB7DFF" w:rsidP="59BB7DFF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7CBD7544" w14:textId="7128AB8F" w:rsidR="59BB7DFF" w:rsidRDefault="59BB7DFF" w:rsidP="59BB7DFF">
            <w:pPr>
              <w:rPr>
                <w:color w:val="000000" w:themeColor="text1"/>
              </w:rPr>
            </w:pPr>
          </w:p>
          <w:p w14:paraId="3BBF9BB4" w14:textId="12B82C27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1DC79CE3" w14:textId="77777777" w:rsidTr="59BB7DFF">
        <w:trPr>
          <w:trHeight w:val="88"/>
        </w:trPr>
        <w:tc>
          <w:tcPr>
            <w:tcW w:w="2130" w:type="dxa"/>
          </w:tcPr>
          <w:p w14:paraId="3E71BEC5" w14:textId="5B2DCBF8" w:rsidR="59BB7DFF" w:rsidRDefault="59BB7DFF">
            <w:r>
              <w:t>6. Reconhecimento ao invés de lembrança</w:t>
            </w:r>
          </w:p>
        </w:tc>
        <w:tc>
          <w:tcPr>
            <w:tcW w:w="1890" w:type="dxa"/>
          </w:tcPr>
          <w:p w14:paraId="362BC3E6" w14:textId="7272ACA1" w:rsidR="59BB7DFF" w:rsidRDefault="59BB7DFF" w:rsidP="59BB7DFF">
            <w:pPr>
              <w:rPr>
                <w:color w:val="000000" w:themeColor="text1"/>
              </w:rPr>
            </w:pPr>
          </w:p>
        </w:tc>
        <w:tc>
          <w:tcPr>
            <w:tcW w:w="5602" w:type="dxa"/>
          </w:tcPr>
          <w:p w14:paraId="51BD7E2F" w14:textId="77777777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2257DE3B" w14:textId="77777777" w:rsidTr="59BB7DFF">
        <w:trPr>
          <w:trHeight w:val="88"/>
        </w:trPr>
        <w:tc>
          <w:tcPr>
            <w:tcW w:w="2130" w:type="dxa"/>
          </w:tcPr>
          <w:p w14:paraId="1FB373DB" w14:textId="65701353" w:rsidR="59BB7DFF" w:rsidRDefault="59BB7DFF">
            <w:r>
              <w:t>7. Flexibilidade e eficiência de uso</w:t>
            </w:r>
          </w:p>
        </w:tc>
        <w:tc>
          <w:tcPr>
            <w:tcW w:w="1890" w:type="dxa"/>
          </w:tcPr>
          <w:p w14:paraId="0345891B" w14:textId="07DB051F" w:rsidR="59BB7DFF" w:rsidRDefault="2C19B921" w:rsidP="59BB7DFF">
            <w:pPr>
              <w:ind w:left="284"/>
              <w:rPr>
                <w:color w:val="0070C0"/>
              </w:rPr>
            </w:pPr>
            <w:r w:rsidRPr="2C19B921">
              <w:rPr>
                <w:color w:val="0070C0"/>
              </w:rPr>
              <w:t>7.0</w:t>
            </w:r>
          </w:p>
        </w:tc>
        <w:tc>
          <w:tcPr>
            <w:tcW w:w="5602" w:type="dxa"/>
          </w:tcPr>
          <w:p w14:paraId="2424072F" w14:textId="61338866" w:rsidR="6AED27DB" w:rsidRDefault="2C19B921" w:rsidP="2C19B921">
            <w:pPr>
              <w:spacing w:before="240" w:after="240"/>
            </w:pPr>
            <w:r w:rsidRPr="2C19B921">
              <w:rPr>
                <w:rFonts w:ascii="Calibri" w:eastAsia="Calibri" w:hAnsi="Calibri" w:cs="Calibri"/>
              </w:rPr>
              <w:t>Oferece boas funcionalidades, mas com algumas limitações:</w:t>
            </w:r>
          </w:p>
          <w:p w14:paraId="314F88FD" w14:textId="6273C570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Oferece boa personalização de lista com base no gosto pessoal do usuário.</w:t>
            </w:r>
          </w:p>
          <w:p w14:paraId="00C52558" w14:textId="0BC126FC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Possui atalhos básicos, mas poderia incluir mais opções, como acesso rápido a eventos ao vivo.</w:t>
            </w:r>
          </w:p>
          <w:p w14:paraId="5A8DAF96" w14:textId="0FFB3C2B" w:rsidR="59BB7DFF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Permite ajustes eficientes, mas a interface para essas configurações poderia ser mais intuitiva.</w:t>
            </w:r>
          </w:p>
        </w:tc>
      </w:tr>
      <w:tr w:rsidR="59BB7DFF" w14:paraId="5ECBB804" w14:textId="77777777" w:rsidTr="59BB7DFF">
        <w:trPr>
          <w:trHeight w:val="88"/>
        </w:trPr>
        <w:tc>
          <w:tcPr>
            <w:tcW w:w="2130" w:type="dxa"/>
          </w:tcPr>
          <w:p w14:paraId="639D8635" w14:textId="6A5D8A3F" w:rsidR="59BB7DFF" w:rsidRDefault="59BB7DFF">
            <w:r>
              <w:t>8. Estética e design minimalista</w:t>
            </w:r>
          </w:p>
        </w:tc>
        <w:tc>
          <w:tcPr>
            <w:tcW w:w="1890" w:type="dxa"/>
          </w:tcPr>
          <w:p w14:paraId="704F7F4A" w14:textId="3577C1FE" w:rsidR="59BB7DFF" w:rsidRDefault="2C19B921" w:rsidP="59BB7DFF">
            <w:pPr>
              <w:ind w:left="284"/>
              <w:rPr>
                <w:color w:val="0070C0"/>
              </w:rPr>
            </w:pPr>
            <w:r w:rsidRPr="2C19B921">
              <w:rPr>
                <w:color w:val="0070C0"/>
              </w:rPr>
              <w:t>4.0</w:t>
            </w:r>
          </w:p>
        </w:tc>
        <w:tc>
          <w:tcPr>
            <w:tcW w:w="5602" w:type="dxa"/>
          </w:tcPr>
          <w:p w14:paraId="25E82A0F" w14:textId="74F93E67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O sistema exibe recomendações duplicadas em várias seções, o que pode criar uma sobrecarga visual e reduzir a eficiência na busca por conteúdo novo e relevante.</w:t>
            </w:r>
          </w:p>
          <w:p w14:paraId="06DFF8D7" w14:textId="76AB15DB" w:rsidR="6AED27DB" w:rsidRDefault="6AED27DB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</w:p>
          <w:p w14:paraId="56A4AEA7" w14:textId="04F0ED7B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A ausência de uma hierarquia visual clara dificulta a navegação, tornando a interface menos intuitiva e aumentando o tempo necessário para encontrar e acessar o conteúdo desejado.</w:t>
            </w:r>
          </w:p>
          <w:p w14:paraId="6804B190" w14:textId="22112F0F" w:rsidR="6AED27DB" w:rsidRDefault="6AED27DB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</w:p>
          <w:p w14:paraId="187FE214" w14:textId="175A519A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A presença de banners e pop-ups promocionais em excesso pode interromper a experiência do usuário e desviar a atenção do conteúdo principal, impactando negativamente a eficiência da navegação.</w:t>
            </w:r>
          </w:p>
          <w:p w14:paraId="6E59F8A4" w14:textId="064294A8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55BECC0C" w14:textId="77777777" w:rsidTr="59BB7DFF">
        <w:trPr>
          <w:trHeight w:val="88"/>
        </w:trPr>
        <w:tc>
          <w:tcPr>
            <w:tcW w:w="2130" w:type="dxa"/>
          </w:tcPr>
          <w:p w14:paraId="61FD58D0" w14:textId="5D035792" w:rsidR="59BB7DFF" w:rsidRDefault="59BB7DFF">
            <w:r>
              <w:t>9. Ajuda aos usuários a reconhecer, diagnosticar e corrigir erros</w:t>
            </w:r>
          </w:p>
        </w:tc>
        <w:tc>
          <w:tcPr>
            <w:tcW w:w="1890" w:type="dxa"/>
          </w:tcPr>
          <w:p w14:paraId="3BC463F7" w14:textId="7824948D" w:rsidR="59BB7DFF" w:rsidRDefault="59BB7DFF" w:rsidP="59BB7DFF">
            <w:pPr>
              <w:ind w:left="284"/>
              <w:rPr>
                <w:color w:val="0070C0"/>
              </w:rPr>
            </w:pPr>
          </w:p>
        </w:tc>
        <w:tc>
          <w:tcPr>
            <w:tcW w:w="5602" w:type="dxa"/>
          </w:tcPr>
          <w:p w14:paraId="6592CA2E" w14:textId="393E323E" w:rsidR="59BB7DFF" w:rsidRDefault="59BB7DFF" w:rsidP="59BB7DFF">
            <w:pPr>
              <w:rPr>
                <w:color w:val="000000" w:themeColor="text1"/>
              </w:rPr>
            </w:pPr>
          </w:p>
        </w:tc>
      </w:tr>
      <w:tr w:rsidR="59BB7DFF" w14:paraId="23A1C77D" w14:textId="77777777" w:rsidTr="59BB7DFF">
        <w:trPr>
          <w:trHeight w:val="88"/>
        </w:trPr>
        <w:tc>
          <w:tcPr>
            <w:tcW w:w="2130" w:type="dxa"/>
          </w:tcPr>
          <w:p w14:paraId="0B4EDB02" w14:textId="3DB4C94A" w:rsidR="59BB7DFF" w:rsidRDefault="59BB7DFF">
            <w:r>
              <w:t>10. Ajuda e documentação</w:t>
            </w:r>
          </w:p>
        </w:tc>
        <w:tc>
          <w:tcPr>
            <w:tcW w:w="1890" w:type="dxa"/>
          </w:tcPr>
          <w:p w14:paraId="4CBAE83E" w14:textId="08866B61" w:rsidR="59BB7DFF" w:rsidRDefault="2C19B921" w:rsidP="59BB7DFF">
            <w:pPr>
              <w:ind w:left="284"/>
              <w:rPr>
                <w:color w:val="0070C0"/>
              </w:rPr>
            </w:pPr>
            <w:r w:rsidRPr="2C19B921">
              <w:rPr>
                <w:color w:val="0070C0"/>
              </w:rPr>
              <w:t>6.0</w:t>
            </w:r>
          </w:p>
        </w:tc>
        <w:tc>
          <w:tcPr>
            <w:tcW w:w="5602" w:type="dxa"/>
          </w:tcPr>
          <w:p w14:paraId="75A6CFC5" w14:textId="15A4B55C" w:rsidR="6AED27DB" w:rsidRDefault="2C19B921" w:rsidP="2C19B921">
            <w:pPr>
              <w:pStyle w:val="ListParagraph"/>
              <w:spacing w:before="240" w:after="240"/>
            </w:pPr>
            <w:r w:rsidRPr="2C19B921">
              <w:t xml:space="preserve">Após clicar em "Ajuda" nas páginas principais e rolar até "Configuração do Prime </w:t>
            </w:r>
            <w:proofErr w:type="spellStart"/>
            <w:r w:rsidRPr="2C19B921">
              <w:t>Video</w:t>
            </w:r>
            <w:proofErr w:type="spellEnd"/>
            <w:r w:rsidRPr="2C19B921">
              <w:t>", o processo para encontrar configurações específicas pode ser menos intuitivo e eficiente, dificultando a navegação e a localização rápida das opções desejadas.</w:t>
            </w:r>
          </w:p>
          <w:p w14:paraId="0FD6B18A" w14:textId="2A282040" w:rsidR="6AED27DB" w:rsidRDefault="6AED27DB" w:rsidP="2C19B921">
            <w:pPr>
              <w:pStyle w:val="ListParagraph"/>
              <w:spacing w:before="240" w:after="240"/>
            </w:pPr>
          </w:p>
          <w:p w14:paraId="67A130B1" w14:textId="78AB6D3D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>O sistema oferece suporte através de ligação, o que é um bom recurso para resolver problemas complexos ou urgentes de forma direta e eficiente.</w:t>
            </w:r>
          </w:p>
          <w:p w14:paraId="31B42AC0" w14:textId="579068CA" w:rsidR="6AED27DB" w:rsidRDefault="6AED27DB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</w:p>
          <w:p w14:paraId="762C2B9F" w14:textId="09F0B543" w:rsidR="6AED27DB" w:rsidRDefault="2C19B921" w:rsidP="2C19B921">
            <w:pPr>
              <w:pStyle w:val="ListParagraph"/>
              <w:spacing w:before="240" w:after="240"/>
              <w:rPr>
                <w:rFonts w:ascii="Calibri" w:eastAsia="Calibri" w:hAnsi="Calibri" w:cs="Calibri"/>
              </w:rPr>
            </w:pPr>
            <w:r w:rsidRPr="2C19B921">
              <w:rPr>
                <w:rFonts w:ascii="Calibri" w:eastAsia="Calibri" w:hAnsi="Calibri" w:cs="Calibri"/>
              </w:rPr>
              <w:t xml:space="preserve">O Prime </w:t>
            </w:r>
            <w:proofErr w:type="spellStart"/>
            <w:r w:rsidRPr="2C19B921">
              <w:rPr>
                <w:rFonts w:ascii="Calibri" w:eastAsia="Calibri" w:hAnsi="Calibri" w:cs="Calibri"/>
              </w:rPr>
              <w:t>Video</w:t>
            </w:r>
            <w:proofErr w:type="spellEnd"/>
            <w:r w:rsidRPr="2C19B921">
              <w:rPr>
                <w:rFonts w:ascii="Calibri" w:eastAsia="Calibri" w:hAnsi="Calibri" w:cs="Calibri"/>
              </w:rPr>
              <w:t xml:space="preserve"> não disponibiliza uma página dedicada com as principais dúvidas e respostas. Em vez disso, oferece apenas o "Fórum da </w:t>
            </w:r>
            <w:proofErr w:type="spellStart"/>
            <w:r w:rsidRPr="2C19B921">
              <w:rPr>
                <w:rFonts w:ascii="Calibri" w:eastAsia="Calibri" w:hAnsi="Calibri" w:cs="Calibri"/>
              </w:rPr>
              <w:t>Amazon</w:t>
            </w:r>
            <w:proofErr w:type="spellEnd"/>
            <w:r w:rsidRPr="2C19B921">
              <w:rPr>
                <w:rFonts w:ascii="Calibri" w:eastAsia="Calibri" w:hAnsi="Calibri" w:cs="Calibri"/>
              </w:rPr>
              <w:t>", que pode não ser tão acessível ou eficiente para os usuários que procuram respostas rápidas e específicas.</w:t>
            </w:r>
          </w:p>
          <w:p w14:paraId="08841853" w14:textId="656F5354" w:rsidR="59BB7DFF" w:rsidRDefault="59BB7DFF" w:rsidP="59BB7DFF">
            <w:pPr>
              <w:rPr>
                <w:color w:val="000000" w:themeColor="text1"/>
              </w:rPr>
            </w:pPr>
          </w:p>
        </w:tc>
      </w:tr>
    </w:tbl>
    <w:p w14:paraId="1532629E" w14:textId="04F3A710" w:rsidR="59BB7DFF" w:rsidRDefault="59BB7DFF" w:rsidP="59BB7DFF">
      <w:pPr>
        <w:tabs>
          <w:tab w:val="num" w:pos="720"/>
        </w:tabs>
        <w:spacing w:after="0"/>
        <w:ind w:left="426"/>
        <w:rPr>
          <w:color w:val="0070C0"/>
        </w:rPr>
      </w:pPr>
    </w:p>
    <w:p w14:paraId="5E875338" w14:textId="77777777" w:rsidR="005D19EE" w:rsidRDefault="005D19EE" w:rsidP="005D19EE">
      <w:pPr>
        <w:spacing w:after="0"/>
        <w:ind w:left="284"/>
      </w:pPr>
    </w:p>
    <w:p w14:paraId="08907EBD" w14:textId="77777777" w:rsidR="00EA5E5F" w:rsidRPr="00CE704D" w:rsidRDefault="00EA5E5F" w:rsidP="005D19EE">
      <w:pPr>
        <w:ind w:left="284"/>
        <w:rPr>
          <w:b/>
        </w:rPr>
      </w:pPr>
      <w:r w:rsidRPr="61621874">
        <w:rPr>
          <w:b/>
        </w:rPr>
        <w:t xml:space="preserve">4.2. Identificação de </w:t>
      </w:r>
      <w:r w:rsidR="005D19EE" w:rsidRPr="61621874">
        <w:rPr>
          <w:b/>
        </w:rPr>
        <w:t>p</w:t>
      </w:r>
      <w:r w:rsidRPr="61621874">
        <w:rPr>
          <w:b/>
        </w:rPr>
        <w:t xml:space="preserve">roblemas </w:t>
      </w:r>
      <w:r w:rsidR="005D19EE" w:rsidRPr="61621874">
        <w:rPr>
          <w:b/>
        </w:rPr>
        <w:t>c</w:t>
      </w:r>
      <w:r w:rsidRPr="61621874">
        <w:rPr>
          <w:b/>
        </w:rPr>
        <w:t>ríticos:</w:t>
      </w:r>
    </w:p>
    <w:p w14:paraId="2A5AC1A6" w14:textId="77777777" w:rsidR="00EA5E5F" w:rsidRPr="005D19EE" w:rsidRDefault="00CE704D" w:rsidP="005D19EE">
      <w:pPr>
        <w:ind w:left="284"/>
        <w:rPr>
          <w:color w:val="0070C0"/>
        </w:rPr>
      </w:pPr>
      <w:r w:rsidRPr="005D19EE">
        <w:rPr>
          <w:color w:val="0070C0"/>
        </w:rPr>
        <w:t>&lt;</w:t>
      </w:r>
      <w:r w:rsidR="005D19EE">
        <w:rPr>
          <w:color w:val="0070C0"/>
        </w:rPr>
        <w:t>Apresente</w:t>
      </w:r>
      <w:r w:rsidRPr="005D19EE">
        <w:rPr>
          <w:color w:val="0070C0"/>
        </w:rPr>
        <w:t xml:space="preserve"> </w:t>
      </w:r>
      <w:r w:rsidR="00EA5E5F" w:rsidRPr="005D19EE">
        <w:rPr>
          <w:color w:val="0070C0"/>
        </w:rPr>
        <w:t>os problemas de usabilidade mais críticos encontrados durante o teste</w:t>
      </w:r>
      <w:r w:rsidRPr="005D19EE">
        <w:rPr>
          <w:color w:val="0070C0"/>
        </w:rPr>
        <w:t xml:space="preserve"> e classifique</w:t>
      </w:r>
      <w:r w:rsidR="005D19EE" w:rsidRPr="005D19EE">
        <w:rPr>
          <w:color w:val="0070C0"/>
        </w:rPr>
        <w:t xml:space="preserve"> seu impacto na </w:t>
      </w:r>
      <w:r w:rsidR="00EA5E5F" w:rsidRPr="005D19EE">
        <w:rPr>
          <w:color w:val="0070C0"/>
        </w:rPr>
        <w:t>experiência do usuário</w:t>
      </w:r>
      <w:r w:rsidR="005D19EE" w:rsidRPr="005D19EE">
        <w:rPr>
          <w:color w:val="0070C0"/>
        </w:rPr>
        <w:t xml:space="preserve"> (alta, média, baixa)</w:t>
      </w:r>
      <w:r w:rsidRPr="005D19EE">
        <w:rPr>
          <w:color w:val="0070C0"/>
        </w:rPr>
        <w:t>&gt;</w:t>
      </w:r>
    </w:p>
    <w:p w14:paraId="76C3BE7D" w14:textId="77777777" w:rsidR="005D19EE" w:rsidRDefault="005D19EE" w:rsidP="00EA5E5F">
      <w:pPr>
        <w:rPr>
          <w:b/>
        </w:rPr>
      </w:pPr>
    </w:p>
    <w:p w14:paraId="4E6FC2A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5. Conclusão e Recomendações</w:t>
      </w:r>
    </w:p>
    <w:p w14:paraId="308BB3F9" w14:textId="77777777" w:rsidR="00EA5E5F" w:rsidRDefault="00EA5E5F" w:rsidP="005D19EE">
      <w:pPr>
        <w:ind w:left="284"/>
        <w:rPr>
          <w:b/>
        </w:rPr>
      </w:pPr>
      <w:r w:rsidRPr="244AF360">
        <w:rPr>
          <w:b/>
        </w:rPr>
        <w:t xml:space="preserve">5.1. Conclusão </w:t>
      </w:r>
      <w:r w:rsidR="005D19EE" w:rsidRPr="244AF360">
        <w:rPr>
          <w:b/>
        </w:rPr>
        <w:t>g</w:t>
      </w:r>
      <w:r w:rsidRPr="244AF360">
        <w:rPr>
          <w:b/>
        </w:rPr>
        <w:t>eral:</w:t>
      </w:r>
    </w:p>
    <w:p w14:paraId="7A84247B" w14:textId="77777777" w:rsidR="00EA5E5F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>&lt;Faça um r</w:t>
      </w:r>
      <w:r w:rsidR="00EA5E5F" w:rsidRPr="005D19EE">
        <w:rPr>
          <w:color w:val="0070C0"/>
        </w:rPr>
        <w:t xml:space="preserve">esumo </w:t>
      </w:r>
      <w:r w:rsidRPr="005D19EE">
        <w:rPr>
          <w:color w:val="0070C0"/>
        </w:rPr>
        <w:t>da a</w:t>
      </w:r>
      <w:r w:rsidR="00EA5E5F" w:rsidRPr="005D19EE">
        <w:rPr>
          <w:color w:val="0070C0"/>
        </w:rPr>
        <w:t>valiação geral da qualidade do sistema em termos de usabilidade</w:t>
      </w:r>
      <w:r w:rsidRPr="005D19EE">
        <w:rPr>
          <w:color w:val="0070C0"/>
        </w:rPr>
        <w:t>&gt;</w:t>
      </w:r>
    </w:p>
    <w:p w14:paraId="368AD5D3" w14:textId="77777777" w:rsidR="007A399A" w:rsidRPr="005D19EE" w:rsidRDefault="007A399A" w:rsidP="005D19EE">
      <w:pPr>
        <w:ind w:left="284"/>
        <w:rPr>
          <w:color w:val="0070C0"/>
        </w:rPr>
      </w:pPr>
    </w:p>
    <w:p w14:paraId="3A787866" w14:textId="77777777" w:rsidR="00EA5E5F" w:rsidRDefault="00EA5E5F" w:rsidP="005D19EE">
      <w:pPr>
        <w:ind w:left="284"/>
        <w:rPr>
          <w:b/>
        </w:rPr>
      </w:pPr>
      <w:r w:rsidRPr="0B20C1F2">
        <w:rPr>
          <w:b/>
        </w:rPr>
        <w:t xml:space="preserve">5.2. Recomendações de </w:t>
      </w:r>
      <w:r w:rsidR="005D19EE" w:rsidRPr="0B20C1F2">
        <w:rPr>
          <w:b/>
        </w:rPr>
        <w:t>m</w:t>
      </w:r>
      <w:r w:rsidRPr="0B20C1F2">
        <w:rPr>
          <w:b/>
        </w:rPr>
        <w:t>elhoria:</w:t>
      </w:r>
    </w:p>
    <w:p w14:paraId="3AAFA251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 Sugira </w:t>
      </w:r>
      <w:r w:rsidR="00EA5E5F" w:rsidRPr="005D19EE">
        <w:rPr>
          <w:color w:val="0070C0"/>
        </w:rPr>
        <w:t>melhorar</w:t>
      </w:r>
      <w:r w:rsidRPr="005D19EE">
        <w:rPr>
          <w:color w:val="0070C0"/>
        </w:rPr>
        <w:t xml:space="preserve">ias quanto </w:t>
      </w:r>
      <w:r w:rsidR="00EA5E5F" w:rsidRPr="005D19EE">
        <w:rPr>
          <w:color w:val="0070C0"/>
        </w:rPr>
        <w:t>a usabilidade do sistema, baseadas nos problemas identificados</w:t>
      </w:r>
      <w:r w:rsidRPr="005D19EE">
        <w:rPr>
          <w:color w:val="0070C0"/>
        </w:rPr>
        <w:t xml:space="preserve">&gt; </w:t>
      </w:r>
    </w:p>
    <w:p w14:paraId="47A5F791" w14:textId="12A4899D" w:rsidR="005D19EE" w:rsidRDefault="79E686C8" w:rsidP="02B01735">
      <w:r>
        <w:t xml:space="preserve">1- </w:t>
      </w:r>
      <w:r w:rsidR="3052DF54">
        <w:t>Melhorar a Documentação e o Suporte ao Usuário</w:t>
      </w:r>
    </w:p>
    <w:p w14:paraId="6CD05BC8" w14:textId="37E3B35F" w:rsidR="005D19EE" w:rsidRDefault="3052DF54" w:rsidP="02B01735">
      <w:r>
        <w:t>Expandir e tornar mais acessível a documentação de ajuda e suporte ao usuário.</w:t>
      </w:r>
    </w:p>
    <w:p w14:paraId="123CFADF" w14:textId="04CF9D94" w:rsidR="005D19EE" w:rsidRDefault="3052DF54" w:rsidP="02B01735">
      <w:r>
        <w:t xml:space="preserve">Justificativa: A seção de ajuda e suporte do Prime </w:t>
      </w:r>
      <w:proofErr w:type="spellStart"/>
      <w:r>
        <w:t>Video</w:t>
      </w:r>
      <w:proofErr w:type="spellEnd"/>
      <w:r>
        <w:t xml:space="preserve"> pode ser difícil de encontrar e nem sempre oferece informações detalhadas ou claras para resolver problemas comuns. Melhorar a central de ajuda com tutoriais mais completos, </w:t>
      </w:r>
      <w:proofErr w:type="spellStart"/>
      <w:r>
        <w:t>FAQs</w:t>
      </w:r>
      <w:proofErr w:type="spellEnd"/>
      <w:r>
        <w:t xml:space="preserve"> detalhadas e uma navegação mais intuitiva ajudaria os usuários a resolver problemas de forma mais rápida e eficaz. Além disso, oferecer opções de suporte mais acessíveis, como chat ao vivo, pode ajudar a resolver questões mais complexas.</w:t>
      </w:r>
    </w:p>
    <w:p w14:paraId="2295E45B" w14:textId="09C3FAAE" w:rsidR="005D19EE" w:rsidRDefault="79E686C8" w:rsidP="02B01735">
      <w:r>
        <w:t>2-</w:t>
      </w:r>
      <w:r w:rsidR="3052DF54">
        <w:t xml:space="preserve"> Otimizar a Experiência de Navegação e Controle</w:t>
      </w:r>
    </w:p>
    <w:p w14:paraId="37AC0B57" w14:textId="2BA1BD31" w:rsidR="005D19EE" w:rsidRDefault="3052DF54" w:rsidP="02B01735">
      <w:r>
        <w:t>Aprimorar a interface para tornar a navegação mais fluida e eficiente.</w:t>
      </w:r>
    </w:p>
    <w:p w14:paraId="5904DAAD" w14:textId="3B26FEB4" w:rsidR="005D19EE" w:rsidRDefault="3052DF54" w:rsidP="02B01735">
      <w:r>
        <w:t xml:space="preserve">Justificativa: A navegação no Prime </w:t>
      </w:r>
      <w:proofErr w:type="spellStart"/>
      <w:r>
        <w:t>Video</w:t>
      </w:r>
      <w:proofErr w:type="spellEnd"/>
      <w:r>
        <w:t xml:space="preserve"> pode ser aprimorada para tornar a interação mais intuitiva e eficiente. Simplificar a estrutura dos menus e garantir que as opções de reprodução e navegação sejam acessíveis com poucos cliques pode ajudar a evitar frustrações e tornar a visualização mais agradável. Melhorar a forma como os usuários interagem com a plataforma ajudará a criar uma experiência de uso mais fluida e satisfatória.</w:t>
      </w:r>
    </w:p>
    <w:p w14:paraId="7EF2DF47" w14:textId="6698A848" w:rsidR="005D19EE" w:rsidRDefault="005D19EE" w:rsidP="00EA5E5F">
      <w:pPr>
        <w:rPr>
          <w:b/>
        </w:rPr>
      </w:pPr>
    </w:p>
    <w:p w14:paraId="466CAF89" w14:textId="77777777" w:rsidR="00EA5E5F" w:rsidRPr="005D19EE" w:rsidRDefault="00EA5E5F" w:rsidP="00EA5E5F">
      <w:pPr>
        <w:rPr>
          <w:b/>
        </w:rPr>
      </w:pPr>
      <w:r w:rsidRPr="005D19EE">
        <w:rPr>
          <w:b/>
        </w:rPr>
        <w:t>6. Referências</w:t>
      </w:r>
    </w:p>
    <w:p w14:paraId="529707A4" w14:textId="77777777" w:rsidR="00EA5E5F" w:rsidRPr="005D19EE" w:rsidRDefault="005D19EE" w:rsidP="005D19EE">
      <w:pPr>
        <w:ind w:left="284"/>
        <w:rPr>
          <w:color w:val="0070C0"/>
        </w:rPr>
      </w:pPr>
      <w:r w:rsidRPr="005D19EE">
        <w:rPr>
          <w:color w:val="0070C0"/>
        </w:rPr>
        <w:t xml:space="preserve">&lt;Liste as </w:t>
      </w:r>
      <w:r w:rsidR="00EA5E5F" w:rsidRPr="005D19EE">
        <w:rPr>
          <w:color w:val="0070C0"/>
        </w:rPr>
        <w:t>referências utilizadas durante o planejamento e análise do teste, incluindo materiais sobre heurísticas de Nielsen e técnicas de teste de usabilidade</w:t>
      </w:r>
      <w:r w:rsidRPr="005D19EE">
        <w:rPr>
          <w:color w:val="0070C0"/>
        </w:rPr>
        <w:t>&gt;</w:t>
      </w:r>
    </w:p>
    <w:p w14:paraId="070CF580" w14:textId="0A931888" w:rsidR="00CE704D" w:rsidRDefault="00B84D07" w:rsidP="00EA5E5F">
      <w:r>
        <w:t>Slides da aula</w:t>
      </w:r>
    </w:p>
    <w:p w14:paraId="2DD98658" w14:textId="2B9F2D73" w:rsidR="00B84D07" w:rsidRDefault="00B84D07" w:rsidP="00EA5E5F">
      <w:r>
        <w:t xml:space="preserve">ChatGPT - </w:t>
      </w:r>
      <w:hyperlink r:id="rId7" w:history="1">
        <w:r w:rsidR="00D915E8" w:rsidRPr="009B0207">
          <w:rPr>
            <w:rStyle w:val="Hyperlink"/>
          </w:rPr>
          <w:t>https://chatgpt.com</w:t>
        </w:r>
      </w:hyperlink>
    </w:p>
    <w:p w14:paraId="1E2B1ADD" w14:textId="77777777" w:rsidR="00D915E8" w:rsidRDefault="00D915E8" w:rsidP="00EA5E5F"/>
    <w:sectPr w:rsidR="00D91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ldSAnYG" int2:invalidationBookmarkName="" int2:hashCode="0eqS3F6lRgLPFL" int2:id="jr8i1jN1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37B7"/>
    <w:multiLevelType w:val="hybridMultilevel"/>
    <w:tmpl w:val="FFFFFFFF"/>
    <w:lvl w:ilvl="0" w:tplc="BBA8958E">
      <w:start w:val="1"/>
      <w:numFmt w:val="decimal"/>
      <w:lvlText w:val="%1-"/>
      <w:lvlJc w:val="left"/>
      <w:pPr>
        <w:ind w:left="720" w:hanging="360"/>
      </w:pPr>
    </w:lvl>
    <w:lvl w:ilvl="1" w:tplc="06F89BCC">
      <w:start w:val="1"/>
      <w:numFmt w:val="lowerLetter"/>
      <w:lvlText w:val="%2."/>
      <w:lvlJc w:val="left"/>
      <w:pPr>
        <w:ind w:left="1440" w:hanging="360"/>
      </w:pPr>
    </w:lvl>
    <w:lvl w:ilvl="2" w:tplc="91ACEEA2">
      <w:start w:val="1"/>
      <w:numFmt w:val="lowerRoman"/>
      <w:lvlText w:val="%3."/>
      <w:lvlJc w:val="right"/>
      <w:pPr>
        <w:ind w:left="2160" w:hanging="180"/>
      </w:pPr>
    </w:lvl>
    <w:lvl w:ilvl="3" w:tplc="75FA7FE8">
      <w:start w:val="1"/>
      <w:numFmt w:val="decimal"/>
      <w:lvlText w:val="%4."/>
      <w:lvlJc w:val="left"/>
      <w:pPr>
        <w:ind w:left="2880" w:hanging="360"/>
      </w:pPr>
    </w:lvl>
    <w:lvl w:ilvl="4" w:tplc="8E9EC3F6">
      <w:start w:val="1"/>
      <w:numFmt w:val="lowerLetter"/>
      <w:lvlText w:val="%5."/>
      <w:lvlJc w:val="left"/>
      <w:pPr>
        <w:ind w:left="3600" w:hanging="360"/>
      </w:pPr>
    </w:lvl>
    <w:lvl w:ilvl="5" w:tplc="5C84AA2E">
      <w:start w:val="1"/>
      <w:numFmt w:val="lowerRoman"/>
      <w:lvlText w:val="%6."/>
      <w:lvlJc w:val="right"/>
      <w:pPr>
        <w:ind w:left="4320" w:hanging="180"/>
      </w:pPr>
    </w:lvl>
    <w:lvl w:ilvl="6" w:tplc="26E479DE">
      <w:start w:val="1"/>
      <w:numFmt w:val="decimal"/>
      <w:lvlText w:val="%7."/>
      <w:lvlJc w:val="left"/>
      <w:pPr>
        <w:ind w:left="5040" w:hanging="360"/>
      </w:pPr>
    </w:lvl>
    <w:lvl w:ilvl="7" w:tplc="A2B813A6">
      <w:start w:val="1"/>
      <w:numFmt w:val="lowerLetter"/>
      <w:lvlText w:val="%8."/>
      <w:lvlJc w:val="left"/>
      <w:pPr>
        <w:ind w:left="5760" w:hanging="360"/>
      </w:pPr>
    </w:lvl>
    <w:lvl w:ilvl="8" w:tplc="4EA6BF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B0D9A"/>
    <w:multiLevelType w:val="hybridMultilevel"/>
    <w:tmpl w:val="E8FCA9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6898D"/>
    <w:multiLevelType w:val="hybridMultilevel"/>
    <w:tmpl w:val="BC44F0BC"/>
    <w:lvl w:ilvl="0" w:tplc="FB244A0A">
      <w:start w:val="1"/>
      <w:numFmt w:val="decimal"/>
      <w:lvlText w:val="%1."/>
      <w:lvlJc w:val="left"/>
      <w:pPr>
        <w:ind w:left="720" w:hanging="360"/>
      </w:pPr>
    </w:lvl>
    <w:lvl w:ilvl="1" w:tplc="D674CE22">
      <w:start w:val="1"/>
      <w:numFmt w:val="lowerLetter"/>
      <w:lvlText w:val="%2."/>
      <w:lvlJc w:val="left"/>
      <w:pPr>
        <w:ind w:left="1440" w:hanging="360"/>
      </w:pPr>
    </w:lvl>
    <w:lvl w:ilvl="2" w:tplc="7ACA010C">
      <w:start w:val="1"/>
      <w:numFmt w:val="lowerRoman"/>
      <w:lvlText w:val="%3."/>
      <w:lvlJc w:val="right"/>
      <w:pPr>
        <w:ind w:left="2160" w:hanging="180"/>
      </w:pPr>
    </w:lvl>
    <w:lvl w:ilvl="3" w:tplc="842E4F76">
      <w:start w:val="1"/>
      <w:numFmt w:val="decimal"/>
      <w:lvlText w:val="%4."/>
      <w:lvlJc w:val="left"/>
      <w:pPr>
        <w:ind w:left="2880" w:hanging="360"/>
      </w:pPr>
    </w:lvl>
    <w:lvl w:ilvl="4" w:tplc="D0026BDE">
      <w:start w:val="1"/>
      <w:numFmt w:val="lowerLetter"/>
      <w:lvlText w:val="%5."/>
      <w:lvlJc w:val="left"/>
      <w:pPr>
        <w:ind w:left="3600" w:hanging="360"/>
      </w:pPr>
    </w:lvl>
    <w:lvl w:ilvl="5" w:tplc="C6B6DCC0">
      <w:start w:val="1"/>
      <w:numFmt w:val="lowerRoman"/>
      <w:lvlText w:val="%6."/>
      <w:lvlJc w:val="right"/>
      <w:pPr>
        <w:ind w:left="4320" w:hanging="180"/>
      </w:pPr>
    </w:lvl>
    <w:lvl w:ilvl="6" w:tplc="6AA0F1DE">
      <w:start w:val="1"/>
      <w:numFmt w:val="decimal"/>
      <w:lvlText w:val="%7."/>
      <w:lvlJc w:val="left"/>
      <w:pPr>
        <w:ind w:left="5040" w:hanging="360"/>
      </w:pPr>
    </w:lvl>
    <w:lvl w:ilvl="7" w:tplc="84121E7C">
      <w:start w:val="1"/>
      <w:numFmt w:val="lowerLetter"/>
      <w:lvlText w:val="%8."/>
      <w:lvlJc w:val="left"/>
      <w:pPr>
        <w:ind w:left="5760" w:hanging="360"/>
      </w:pPr>
    </w:lvl>
    <w:lvl w:ilvl="8" w:tplc="FD60052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290D9"/>
    <w:multiLevelType w:val="hybridMultilevel"/>
    <w:tmpl w:val="FFFFFFFF"/>
    <w:lvl w:ilvl="0" w:tplc="BFEA1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565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A4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BB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102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68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65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A6D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A8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A596F"/>
    <w:multiLevelType w:val="hybridMultilevel"/>
    <w:tmpl w:val="5DA8508C"/>
    <w:lvl w:ilvl="0" w:tplc="725830F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6D60DFC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D23CF1C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13864B6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8DD253AC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5FCEE1D0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99B68AA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182E4C2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6256F0AA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771A0BC7"/>
    <w:multiLevelType w:val="hybridMultilevel"/>
    <w:tmpl w:val="BC0A5DE0"/>
    <w:lvl w:ilvl="0" w:tplc="BCCC98B2">
      <w:start w:val="1"/>
      <w:numFmt w:val="decimal"/>
      <w:lvlText w:val="%1-"/>
      <w:lvlJc w:val="left"/>
      <w:pPr>
        <w:ind w:left="720" w:hanging="360"/>
      </w:pPr>
    </w:lvl>
    <w:lvl w:ilvl="1" w:tplc="75C0E74A">
      <w:start w:val="1"/>
      <w:numFmt w:val="lowerLetter"/>
      <w:lvlText w:val="%2."/>
      <w:lvlJc w:val="left"/>
      <w:pPr>
        <w:ind w:left="1440" w:hanging="360"/>
      </w:pPr>
    </w:lvl>
    <w:lvl w:ilvl="2" w:tplc="905C8282">
      <w:start w:val="1"/>
      <w:numFmt w:val="lowerRoman"/>
      <w:lvlText w:val="%3."/>
      <w:lvlJc w:val="right"/>
      <w:pPr>
        <w:ind w:left="2160" w:hanging="180"/>
      </w:pPr>
    </w:lvl>
    <w:lvl w:ilvl="3" w:tplc="1BDABDC8">
      <w:start w:val="1"/>
      <w:numFmt w:val="decimal"/>
      <w:lvlText w:val="%4."/>
      <w:lvlJc w:val="left"/>
      <w:pPr>
        <w:ind w:left="2880" w:hanging="360"/>
      </w:pPr>
    </w:lvl>
    <w:lvl w:ilvl="4" w:tplc="39C47794">
      <w:start w:val="1"/>
      <w:numFmt w:val="lowerLetter"/>
      <w:lvlText w:val="%5."/>
      <w:lvlJc w:val="left"/>
      <w:pPr>
        <w:ind w:left="3600" w:hanging="360"/>
      </w:pPr>
    </w:lvl>
    <w:lvl w:ilvl="5" w:tplc="E0B28EA4">
      <w:start w:val="1"/>
      <w:numFmt w:val="lowerRoman"/>
      <w:lvlText w:val="%6."/>
      <w:lvlJc w:val="right"/>
      <w:pPr>
        <w:ind w:left="4320" w:hanging="180"/>
      </w:pPr>
    </w:lvl>
    <w:lvl w:ilvl="6" w:tplc="C2FA87CC">
      <w:start w:val="1"/>
      <w:numFmt w:val="decimal"/>
      <w:lvlText w:val="%7."/>
      <w:lvlJc w:val="left"/>
      <w:pPr>
        <w:ind w:left="5040" w:hanging="360"/>
      </w:pPr>
    </w:lvl>
    <w:lvl w:ilvl="7" w:tplc="35A45226">
      <w:start w:val="1"/>
      <w:numFmt w:val="lowerLetter"/>
      <w:lvlText w:val="%8."/>
      <w:lvlJc w:val="left"/>
      <w:pPr>
        <w:ind w:left="5760" w:hanging="360"/>
      </w:pPr>
    </w:lvl>
    <w:lvl w:ilvl="8" w:tplc="0D34F5BE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019903">
    <w:abstractNumId w:val="5"/>
  </w:num>
  <w:num w:numId="2" w16cid:durableId="1756975505">
    <w:abstractNumId w:val="1"/>
  </w:num>
  <w:num w:numId="3" w16cid:durableId="542326540">
    <w:abstractNumId w:val="4"/>
  </w:num>
  <w:num w:numId="4" w16cid:durableId="1982731215">
    <w:abstractNumId w:val="3"/>
  </w:num>
  <w:num w:numId="5" w16cid:durableId="631718024">
    <w:abstractNumId w:val="2"/>
  </w:num>
  <w:num w:numId="6" w16cid:durableId="174799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5F"/>
    <w:rsid w:val="00001AC9"/>
    <w:rsid w:val="00002932"/>
    <w:rsid w:val="00005B79"/>
    <w:rsid w:val="0000780D"/>
    <w:rsid w:val="000115EB"/>
    <w:rsid w:val="000126D5"/>
    <w:rsid w:val="00012C76"/>
    <w:rsid w:val="000131D6"/>
    <w:rsid w:val="00013595"/>
    <w:rsid w:val="0001432A"/>
    <w:rsid w:val="00014F3D"/>
    <w:rsid w:val="000152CF"/>
    <w:rsid w:val="000166C7"/>
    <w:rsid w:val="000167FC"/>
    <w:rsid w:val="0002079B"/>
    <w:rsid w:val="00021B8F"/>
    <w:rsid w:val="00023B4D"/>
    <w:rsid w:val="000250A2"/>
    <w:rsid w:val="000259D4"/>
    <w:rsid w:val="00025F41"/>
    <w:rsid w:val="00026354"/>
    <w:rsid w:val="0003055C"/>
    <w:rsid w:val="0003060D"/>
    <w:rsid w:val="0003151E"/>
    <w:rsid w:val="00032C16"/>
    <w:rsid w:val="00035B3E"/>
    <w:rsid w:val="00035C09"/>
    <w:rsid w:val="00036DA3"/>
    <w:rsid w:val="0003770B"/>
    <w:rsid w:val="00040CFA"/>
    <w:rsid w:val="00044F0D"/>
    <w:rsid w:val="000456E0"/>
    <w:rsid w:val="00045BB9"/>
    <w:rsid w:val="00045E7F"/>
    <w:rsid w:val="0004695F"/>
    <w:rsid w:val="00047FBA"/>
    <w:rsid w:val="00052783"/>
    <w:rsid w:val="00053F12"/>
    <w:rsid w:val="0005514F"/>
    <w:rsid w:val="00055AFF"/>
    <w:rsid w:val="00056902"/>
    <w:rsid w:val="00057348"/>
    <w:rsid w:val="00060AEE"/>
    <w:rsid w:val="00062D11"/>
    <w:rsid w:val="00064A8C"/>
    <w:rsid w:val="0006518E"/>
    <w:rsid w:val="000654C9"/>
    <w:rsid w:val="000673DA"/>
    <w:rsid w:val="00071E70"/>
    <w:rsid w:val="00071F0C"/>
    <w:rsid w:val="00073A1F"/>
    <w:rsid w:val="00076AB3"/>
    <w:rsid w:val="00080D8C"/>
    <w:rsid w:val="00085137"/>
    <w:rsid w:val="0008579C"/>
    <w:rsid w:val="0008696F"/>
    <w:rsid w:val="000918DD"/>
    <w:rsid w:val="00094C50"/>
    <w:rsid w:val="00097EB4"/>
    <w:rsid w:val="000A2287"/>
    <w:rsid w:val="000A3486"/>
    <w:rsid w:val="000A6433"/>
    <w:rsid w:val="000A723C"/>
    <w:rsid w:val="000A7F5A"/>
    <w:rsid w:val="000B12CA"/>
    <w:rsid w:val="000B13D9"/>
    <w:rsid w:val="000B29CA"/>
    <w:rsid w:val="000B310A"/>
    <w:rsid w:val="000B5448"/>
    <w:rsid w:val="000B7D49"/>
    <w:rsid w:val="000B7E0F"/>
    <w:rsid w:val="000C0D7E"/>
    <w:rsid w:val="000C1E53"/>
    <w:rsid w:val="000C479E"/>
    <w:rsid w:val="000C5E08"/>
    <w:rsid w:val="000D289A"/>
    <w:rsid w:val="000D4F01"/>
    <w:rsid w:val="000E0E32"/>
    <w:rsid w:val="000E7DA1"/>
    <w:rsid w:val="000F2DA4"/>
    <w:rsid w:val="00101B5B"/>
    <w:rsid w:val="00105709"/>
    <w:rsid w:val="00107641"/>
    <w:rsid w:val="00107E9B"/>
    <w:rsid w:val="00112256"/>
    <w:rsid w:val="0011271A"/>
    <w:rsid w:val="00113CCA"/>
    <w:rsid w:val="001218CD"/>
    <w:rsid w:val="001221A2"/>
    <w:rsid w:val="00131222"/>
    <w:rsid w:val="00132925"/>
    <w:rsid w:val="00135AEA"/>
    <w:rsid w:val="0013741C"/>
    <w:rsid w:val="001404BC"/>
    <w:rsid w:val="001435E7"/>
    <w:rsid w:val="00143FD2"/>
    <w:rsid w:val="001469C6"/>
    <w:rsid w:val="00146E13"/>
    <w:rsid w:val="00147BFA"/>
    <w:rsid w:val="001609C8"/>
    <w:rsid w:val="0016337B"/>
    <w:rsid w:val="00165666"/>
    <w:rsid w:val="001679A5"/>
    <w:rsid w:val="00167C22"/>
    <w:rsid w:val="00172386"/>
    <w:rsid w:val="00174FE1"/>
    <w:rsid w:val="0017625B"/>
    <w:rsid w:val="001775D1"/>
    <w:rsid w:val="00180128"/>
    <w:rsid w:val="00180291"/>
    <w:rsid w:val="00181DB2"/>
    <w:rsid w:val="00182C7D"/>
    <w:rsid w:val="00185DA2"/>
    <w:rsid w:val="00192D6D"/>
    <w:rsid w:val="00192D84"/>
    <w:rsid w:val="0019669F"/>
    <w:rsid w:val="00197940"/>
    <w:rsid w:val="00197A63"/>
    <w:rsid w:val="00197CAC"/>
    <w:rsid w:val="001A0211"/>
    <w:rsid w:val="001A3655"/>
    <w:rsid w:val="001A7A23"/>
    <w:rsid w:val="001B0C4B"/>
    <w:rsid w:val="001B168E"/>
    <w:rsid w:val="001B3122"/>
    <w:rsid w:val="001B4457"/>
    <w:rsid w:val="001B518D"/>
    <w:rsid w:val="001B696B"/>
    <w:rsid w:val="001C2B53"/>
    <w:rsid w:val="001C3E7A"/>
    <w:rsid w:val="001C5EAD"/>
    <w:rsid w:val="001D1BEC"/>
    <w:rsid w:val="001D2EC6"/>
    <w:rsid w:val="001D50A9"/>
    <w:rsid w:val="001D65E9"/>
    <w:rsid w:val="001D674E"/>
    <w:rsid w:val="001D7ACB"/>
    <w:rsid w:val="001E33D9"/>
    <w:rsid w:val="001E3ACE"/>
    <w:rsid w:val="001E4112"/>
    <w:rsid w:val="001E4544"/>
    <w:rsid w:val="001E6E8D"/>
    <w:rsid w:val="001F2CB5"/>
    <w:rsid w:val="001F3A53"/>
    <w:rsid w:val="001F6A41"/>
    <w:rsid w:val="0020070E"/>
    <w:rsid w:val="00201481"/>
    <w:rsid w:val="0020332A"/>
    <w:rsid w:val="00204926"/>
    <w:rsid w:val="00204F2F"/>
    <w:rsid w:val="00205E26"/>
    <w:rsid w:val="00206C9F"/>
    <w:rsid w:val="0020729A"/>
    <w:rsid w:val="0021041B"/>
    <w:rsid w:val="00211842"/>
    <w:rsid w:val="00213BA8"/>
    <w:rsid w:val="00213CC1"/>
    <w:rsid w:val="00214F8A"/>
    <w:rsid w:val="00220693"/>
    <w:rsid w:val="00221DDD"/>
    <w:rsid w:val="002235DD"/>
    <w:rsid w:val="00225BC3"/>
    <w:rsid w:val="00232826"/>
    <w:rsid w:val="00232E0D"/>
    <w:rsid w:val="002342E1"/>
    <w:rsid w:val="00237CD1"/>
    <w:rsid w:val="002403AB"/>
    <w:rsid w:val="00242385"/>
    <w:rsid w:val="002428A0"/>
    <w:rsid w:val="00243566"/>
    <w:rsid w:val="00244503"/>
    <w:rsid w:val="00244565"/>
    <w:rsid w:val="00245E6B"/>
    <w:rsid w:val="00247610"/>
    <w:rsid w:val="00247918"/>
    <w:rsid w:val="00247ECF"/>
    <w:rsid w:val="00250258"/>
    <w:rsid w:val="00250A18"/>
    <w:rsid w:val="00253526"/>
    <w:rsid w:val="002540BB"/>
    <w:rsid w:val="00254346"/>
    <w:rsid w:val="002569D6"/>
    <w:rsid w:val="00260B88"/>
    <w:rsid w:val="00260EB0"/>
    <w:rsid w:val="002632FB"/>
    <w:rsid w:val="0026534B"/>
    <w:rsid w:val="0026561C"/>
    <w:rsid w:val="00265B19"/>
    <w:rsid w:val="00266BDC"/>
    <w:rsid w:val="00270A97"/>
    <w:rsid w:val="0027159D"/>
    <w:rsid w:val="00273F9B"/>
    <w:rsid w:val="0027787A"/>
    <w:rsid w:val="00284F20"/>
    <w:rsid w:val="00292C13"/>
    <w:rsid w:val="00297332"/>
    <w:rsid w:val="002A16BD"/>
    <w:rsid w:val="002A3F11"/>
    <w:rsid w:val="002A5971"/>
    <w:rsid w:val="002A765D"/>
    <w:rsid w:val="002B6E8D"/>
    <w:rsid w:val="002D3C9A"/>
    <w:rsid w:val="002E1593"/>
    <w:rsid w:val="002E38C1"/>
    <w:rsid w:val="002F1EB2"/>
    <w:rsid w:val="002F2153"/>
    <w:rsid w:val="002F23ED"/>
    <w:rsid w:val="002F3725"/>
    <w:rsid w:val="002F446B"/>
    <w:rsid w:val="002F4755"/>
    <w:rsid w:val="002F4F82"/>
    <w:rsid w:val="002F6CB0"/>
    <w:rsid w:val="00300536"/>
    <w:rsid w:val="003045A5"/>
    <w:rsid w:val="003058E8"/>
    <w:rsid w:val="0031185A"/>
    <w:rsid w:val="00314B73"/>
    <w:rsid w:val="0031530E"/>
    <w:rsid w:val="0031543A"/>
    <w:rsid w:val="00320564"/>
    <w:rsid w:val="00330EE8"/>
    <w:rsid w:val="003324B6"/>
    <w:rsid w:val="00332A45"/>
    <w:rsid w:val="0033377D"/>
    <w:rsid w:val="0034212E"/>
    <w:rsid w:val="00343959"/>
    <w:rsid w:val="00344763"/>
    <w:rsid w:val="00350771"/>
    <w:rsid w:val="00350965"/>
    <w:rsid w:val="003520DE"/>
    <w:rsid w:val="00352AFF"/>
    <w:rsid w:val="00353404"/>
    <w:rsid w:val="00360C8A"/>
    <w:rsid w:val="00361F95"/>
    <w:rsid w:val="00367627"/>
    <w:rsid w:val="00374DB4"/>
    <w:rsid w:val="003847D1"/>
    <w:rsid w:val="00386682"/>
    <w:rsid w:val="0038685A"/>
    <w:rsid w:val="00387A37"/>
    <w:rsid w:val="00391E03"/>
    <w:rsid w:val="00396A05"/>
    <w:rsid w:val="0039A99D"/>
    <w:rsid w:val="003A0289"/>
    <w:rsid w:val="003A1017"/>
    <w:rsid w:val="003A10F7"/>
    <w:rsid w:val="003A15BA"/>
    <w:rsid w:val="003A16D6"/>
    <w:rsid w:val="003A33A5"/>
    <w:rsid w:val="003A3E43"/>
    <w:rsid w:val="003A3FE6"/>
    <w:rsid w:val="003A4575"/>
    <w:rsid w:val="003A5B65"/>
    <w:rsid w:val="003A5BF5"/>
    <w:rsid w:val="003B2FC9"/>
    <w:rsid w:val="003B3756"/>
    <w:rsid w:val="003B4285"/>
    <w:rsid w:val="003B4FDE"/>
    <w:rsid w:val="003B570C"/>
    <w:rsid w:val="003B5B4B"/>
    <w:rsid w:val="003B5D77"/>
    <w:rsid w:val="003B6727"/>
    <w:rsid w:val="003C1239"/>
    <w:rsid w:val="003C4933"/>
    <w:rsid w:val="003D0F64"/>
    <w:rsid w:val="003D13B2"/>
    <w:rsid w:val="003D40A4"/>
    <w:rsid w:val="003D498B"/>
    <w:rsid w:val="003D7A1E"/>
    <w:rsid w:val="003E1AF3"/>
    <w:rsid w:val="003E3E90"/>
    <w:rsid w:val="003E4973"/>
    <w:rsid w:val="003E51F1"/>
    <w:rsid w:val="003F2D01"/>
    <w:rsid w:val="003F45E0"/>
    <w:rsid w:val="003F4981"/>
    <w:rsid w:val="003F51C0"/>
    <w:rsid w:val="003F6EA3"/>
    <w:rsid w:val="003F780E"/>
    <w:rsid w:val="0040150C"/>
    <w:rsid w:val="004028A1"/>
    <w:rsid w:val="00405181"/>
    <w:rsid w:val="00406456"/>
    <w:rsid w:val="00410E2A"/>
    <w:rsid w:val="00410E79"/>
    <w:rsid w:val="00413E1E"/>
    <w:rsid w:val="00415CFA"/>
    <w:rsid w:val="00421226"/>
    <w:rsid w:val="0042419F"/>
    <w:rsid w:val="00427023"/>
    <w:rsid w:val="00427708"/>
    <w:rsid w:val="00430D33"/>
    <w:rsid w:val="00432AB8"/>
    <w:rsid w:val="0043590E"/>
    <w:rsid w:val="00435CBD"/>
    <w:rsid w:val="00437EDE"/>
    <w:rsid w:val="00440180"/>
    <w:rsid w:val="00441AFB"/>
    <w:rsid w:val="00442CF3"/>
    <w:rsid w:val="004469DD"/>
    <w:rsid w:val="00451089"/>
    <w:rsid w:val="00453A1A"/>
    <w:rsid w:val="00456038"/>
    <w:rsid w:val="00460A07"/>
    <w:rsid w:val="00470524"/>
    <w:rsid w:val="00470ECC"/>
    <w:rsid w:val="00472A39"/>
    <w:rsid w:val="00475C61"/>
    <w:rsid w:val="00483517"/>
    <w:rsid w:val="00484FE7"/>
    <w:rsid w:val="00486E60"/>
    <w:rsid w:val="00487714"/>
    <w:rsid w:val="00492B41"/>
    <w:rsid w:val="00495487"/>
    <w:rsid w:val="004A0097"/>
    <w:rsid w:val="004A0777"/>
    <w:rsid w:val="004A2A03"/>
    <w:rsid w:val="004A2A7C"/>
    <w:rsid w:val="004A3754"/>
    <w:rsid w:val="004A3833"/>
    <w:rsid w:val="004A52AB"/>
    <w:rsid w:val="004A5C75"/>
    <w:rsid w:val="004B44EA"/>
    <w:rsid w:val="004B47B0"/>
    <w:rsid w:val="004B6A48"/>
    <w:rsid w:val="004C0040"/>
    <w:rsid w:val="004C06FB"/>
    <w:rsid w:val="004C23B4"/>
    <w:rsid w:val="004C2464"/>
    <w:rsid w:val="004C5D82"/>
    <w:rsid w:val="004C73DC"/>
    <w:rsid w:val="004D0610"/>
    <w:rsid w:val="004D2208"/>
    <w:rsid w:val="004D622B"/>
    <w:rsid w:val="004E7693"/>
    <w:rsid w:val="004F0B5A"/>
    <w:rsid w:val="004F1355"/>
    <w:rsid w:val="004F190A"/>
    <w:rsid w:val="004F2C74"/>
    <w:rsid w:val="004F4BE0"/>
    <w:rsid w:val="004F690E"/>
    <w:rsid w:val="004F6BA9"/>
    <w:rsid w:val="00500CBC"/>
    <w:rsid w:val="005133B5"/>
    <w:rsid w:val="005139B1"/>
    <w:rsid w:val="00514B30"/>
    <w:rsid w:val="00515F7A"/>
    <w:rsid w:val="0052415E"/>
    <w:rsid w:val="00524D57"/>
    <w:rsid w:val="00525457"/>
    <w:rsid w:val="005277C1"/>
    <w:rsid w:val="005302E1"/>
    <w:rsid w:val="005310A7"/>
    <w:rsid w:val="0053241C"/>
    <w:rsid w:val="00533063"/>
    <w:rsid w:val="00536EE8"/>
    <w:rsid w:val="005371CB"/>
    <w:rsid w:val="00540AB2"/>
    <w:rsid w:val="005441A0"/>
    <w:rsid w:val="00546DA5"/>
    <w:rsid w:val="00551995"/>
    <w:rsid w:val="005537F2"/>
    <w:rsid w:val="005575CC"/>
    <w:rsid w:val="00560D23"/>
    <w:rsid w:val="00564018"/>
    <w:rsid w:val="00564FE3"/>
    <w:rsid w:val="005671F9"/>
    <w:rsid w:val="00570FF5"/>
    <w:rsid w:val="00572DE7"/>
    <w:rsid w:val="00577160"/>
    <w:rsid w:val="00577503"/>
    <w:rsid w:val="00581554"/>
    <w:rsid w:val="005815F5"/>
    <w:rsid w:val="005902D5"/>
    <w:rsid w:val="0059113A"/>
    <w:rsid w:val="005920B1"/>
    <w:rsid w:val="0059548C"/>
    <w:rsid w:val="00596A61"/>
    <w:rsid w:val="0059723F"/>
    <w:rsid w:val="00597DD1"/>
    <w:rsid w:val="005A1806"/>
    <w:rsid w:val="005A1E55"/>
    <w:rsid w:val="005A27C4"/>
    <w:rsid w:val="005A37B0"/>
    <w:rsid w:val="005B5122"/>
    <w:rsid w:val="005B5256"/>
    <w:rsid w:val="005B70D3"/>
    <w:rsid w:val="005C0D39"/>
    <w:rsid w:val="005C28C1"/>
    <w:rsid w:val="005C2D54"/>
    <w:rsid w:val="005C3718"/>
    <w:rsid w:val="005D19EE"/>
    <w:rsid w:val="005D7AAE"/>
    <w:rsid w:val="005E2D2E"/>
    <w:rsid w:val="005F0284"/>
    <w:rsid w:val="005F0BF5"/>
    <w:rsid w:val="005F1B9E"/>
    <w:rsid w:val="005F253B"/>
    <w:rsid w:val="005F2965"/>
    <w:rsid w:val="005F3096"/>
    <w:rsid w:val="005F3E20"/>
    <w:rsid w:val="005F4B51"/>
    <w:rsid w:val="005F53E2"/>
    <w:rsid w:val="005F5EC4"/>
    <w:rsid w:val="005F7695"/>
    <w:rsid w:val="00603768"/>
    <w:rsid w:val="0060403E"/>
    <w:rsid w:val="0060709C"/>
    <w:rsid w:val="00610D4C"/>
    <w:rsid w:val="00612DC0"/>
    <w:rsid w:val="006134D2"/>
    <w:rsid w:val="00614DEB"/>
    <w:rsid w:val="00616792"/>
    <w:rsid w:val="006237EF"/>
    <w:rsid w:val="00623C75"/>
    <w:rsid w:val="006311EC"/>
    <w:rsid w:val="00631772"/>
    <w:rsid w:val="00634594"/>
    <w:rsid w:val="006346A5"/>
    <w:rsid w:val="0063518C"/>
    <w:rsid w:val="0064145B"/>
    <w:rsid w:val="00641BBA"/>
    <w:rsid w:val="0065011D"/>
    <w:rsid w:val="006564DF"/>
    <w:rsid w:val="00657BB4"/>
    <w:rsid w:val="0066142B"/>
    <w:rsid w:val="00662367"/>
    <w:rsid w:val="00664949"/>
    <w:rsid w:val="00664CD7"/>
    <w:rsid w:val="00673BD5"/>
    <w:rsid w:val="00675C11"/>
    <w:rsid w:val="00681A5C"/>
    <w:rsid w:val="00682985"/>
    <w:rsid w:val="00684388"/>
    <w:rsid w:val="00691703"/>
    <w:rsid w:val="00692767"/>
    <w:rsid w:val="00692D94"/>
    <w:rsid w:val="0069304D"/>
    <w:rsid w:val="00693C24"/>
    <w:rsid w:val="00697960"/>
    <w:rsid w:val="006A0FFC"/>
    <w:rsid w:val="006A10F4"/>
    <w:rsid w:val="006A23E4"/>
    <w:rsid w:val="006A2BCF"/>
    <w:rsid w:val="006A3FBA"/>
    <w:rsid w:val="006A55BD"/>
    <w:rsid w:val="006A692D"/>
    <w:rsid w:val="006A74FC"/>
    <w:rsid w:val="006B0B2B"/>
    <w:rsid w:val="006B57E2"/>
    <w:rsid w:val="006B67BC"/>
    <w:rsid w:val="006C31FE"/>
    <w:rsid w:val="006C371C"/>
    <w:rsid w:val="006C4BDB"/>
    <w:rsid w:val="006C50D1"/>
    <w:rsid w:val="006C6A89"/>
    <w:rsid w:val="006C7252"/>
    <w:rsid w:val="006D099E"/>
    <w:rsid w:val="006D0D03"/>
    <w:rsid w:val="006D18DE"/>
    <w:rsid w:val="006D2102"/>
    <w:rsid w:val="006D50F5"/>
    <w:rsid w:val="006D77B5"/>
    <w:rsid w:val="006E04FA"/>
    <w:rsid w:val="006E26B7"/>
    <w:rsid w:val="006E40E1"/>
    <w:rsid w:val="006E7765"/>
    <w:rsid w:val="006F1A4A"/>
    <w:rsid w:val="006F1DB9"/>
    <w:rsid w:val="006F38F2"/>
    <w:rsid w:val="006F56B9"/>
    <w:rsid w:val="007000F7"/>
    <w:rsid w:val="007010AE"/>
    <w:rsid w:val="00702ECC"/>
    <w:rsid w:val="0070305A"/>
    <w:rsid w:val="00704ADC"/>
    <w:rsid w:val="007079DA"/>
    <w:rsid w:val="00707B46"/>
    <w:rsid w:val="00710B45"/>
    <w:rsid w:val="00716A57"/>
    <w:rsid w:val="00716E9D"/>
    <w:rsid w:val="00720911"/>
    <w:rsid w:val="00720EDC"/>
    <w:rsid w:val="00723F54"/>
    <w:rsid w:val="007240D3"/>
    <w:rsid w:val="00727025"/>
    <w:rsid w:val="00727E2B"/>
    <w:rsid w:val="00733FFA"/>
    <w:rsid w:val="00736BC6"/>
    <w:rsid w:val="00737445"/>
    <w:rsid w:val="00740C36"/>
    <w:rsid w:val="007479E9"/>
    <w:rsid w:val="00750983"/>
    <w:rsid w:val="00751D1B"/>
    <w:rsid w:val="00757554"/>
    <w:rsid w:val="00762521"/>
    <w:rsid w:val="007646DD"/>
    <w:rsid w:val="00774DD2"/>
    <w:rsid w:val="00774DEC"/>
    <w:rsid w:val="00775A1D"/>
    <w:rsid w:val="007822B0"/>
    <w:rsid w:val="00791C3C"/>
    <w:rsid w:val="00792171"/>
    <w:rsid w:val="007939D7"/>
    <w:rsid w:val="00795714"/>
    <w:rsid w:val="00795EE1"/>
    <w:rsid w:val="007A0077"/>
    <w:rsid w:val="007A0657"/>
    <w:rsid w:val="007A131E"/>
    <w:rsid w:val="007A1BDC"/>
    <w:rsid w:val="007A399A"/>
    <w:rsid w:val="007A3E6A"/>
    <w:rsid w:val="007A416B"/>
    <w:rsid w:val="007A6725"/>
    <w:rsid w:val="007A719B"/>
    <w:rsid w:val="007A79DE"/>
    <w:rsid w:val="007B027D"/>
    <w:rsid w:val="007B513B"/>
    <w:rsid w:val="007B67E6"/>
    <w:rsid w:val="007C061D"/>
    <w:rsid w:val="007C0F8B"/>
    <w:rsid w:val="007C3589"/>
    <w:rsid w:val="007C46FB"/>
    <w:rsid w:val="007C56EE"/>
    <w:rsid w:val="007C6F57"/>
    <w:rsid w:val="007D077C"/>
    <w:rsid w:val="007D124C"/>
    <w:rsid w:val="007E0A63"/>
    <w:rsid w:val="007E3829"/>
    <w:rsid w:val="007E53AA"/>
    <w:rsid w:val="007E6203"/>
    <w:rsid w:val="007E70E4"/>
    <w:rsid w:val="007E7C20"/>
    <w:rsid w:val="007F4C11"/>
    <w:rsid w:val="007F62EB"/>
    <w:rsid w:val="00800011"/>
    <w:rsid w:val="00802A59"/>
    <w:rsid w:val="00803886"/>
    <w:rsid w:val="008038B7"/>
    <w:rsid w:val="0080479E"/>
    <w:rsid w:val="0080481F"/>
    <w:rsid w:val="00806953"/>
    <w:rsid w:val="00806EE3"/>
    <w:rsid w:val="00807018"/>
    <w:rsid w:val="00812E21"/>
    <w:rsid w:val="00814C49"/>
    <w:rsid w:val="00814DB2"/>
    <w:rsid w:val="008154B5"/>
    <w:rsid w:val="0081575A"/>
    <w:rsid w:val="0082270F"/>
    <w:rsid w:val="00822BB5"/>
    <w:rsid w:val="00823CFA"/>
    <w:rsid w:val="00830857"/>
    <w:rsid w:val="008347DD"/>
    <w:rsid w:val="008462F1"/>
    <w:rsid w:val="00847EDD"/>
    <w:rsid w:val="00850709"/>
    <w:rsid w:val="0085083E"/>
    <w:rsid w:val="00852035"/>
    <w:rsid w:val="008524A6"/>
    <w:rsid w:val="008535F6"/>
    <w:rsid w:val="00853634"/>
    <w:rsid w:val="00854E61"/>
    <w:rsid w:val="00856009"/>
    <w:rsid w:val="008563E3"/>
    <w:rsid w:val="00856ED5"/>
    <w:rsid w:val="00861CF5"/>
    <w:rsid w:val="00861E9C"/>
    <w:rsid w:val="00863CA1"/>
    <w:rsid w:val="00866010"/>
    <w:rsid w:val="00866064"/>
    <w:rsid w:val="00871472"/>
    <w:rsid w:val="00871704"/>
    <w:rsid w:val="00872400"/>
    <w:rsid w:val="00874D24"/>
    <w:rsid w:val="00876AF5"/>
    <w:rsid w:val="008807CC"/>
    <w:rsid w:val="00883538"/>
    <w:rsid w:val="0089081A"/>
    <w:rsid w:val="0089195F"/>
    <w:rsid w:val="00891C0B"/>
    <w:rsid w:val="008922DA"/>
    <w:rsid w:val="00893898"/>
    <w:rsid w:val="008970FB"/>
    <w:rsid w:val="008979A8"/>
    <w:rsid w:val="008A45C0"/>
    <w:rsid w:val="008A49F8"/>
    <w:rsid w:val="008A50AC"/>
    <w:rsid w:val="008A68D2"/>
    <w:rsid w:val="008B2783"/>
    <w:rsid w:val="008C7B91"/>
    <w:rsid w:val="008D6C53"/>
    <w:rsid w:val="008E1B3B"/>
    <w:rsid w:val="008E37A8"/>
    <w:rsid w:val="008E4ADF"/>
    <w:rsid w:val="008E4E85"/>
    <w:rsid w:val="008E7205"/>
    <w:rsid w:val="008E7BB9"/>
    <w:rsid w:val="008F0D4A"/>
    <w:rsid w:val="008F1384"/>
    <w:rsid w:val="008F252E"/>
    <w:rsid w:val="008F2C6A"/>
    <w:rsid w:val="008F6534"/>
    <w:rsid w:val="00900090"/>
    <w:rsid w:val="00903AF7"/>
    <w:rsid w:val="00903F5D"/>
    <w:rsid w:val="00904BA7"/>
    <w:rsid w:val="00906BD0"/>
    <w:rsid w:val="00910288"/>
    <w:rsid w:val="00914378"/>
    <w:rsid w:val="009158F3"/>
    <w:rsid w:val="00915F17"/>
    <w:rsid w:val="009204D4"/>
    <w:rsid w:val="0092294E"/>
    <w:rsid w:val="00923687"/>
    <w:rsid w:val="00923E6F"/>
    <w:rsid w:val="00924423"/>
    <w:rsid w:val="009262F2"/>
    <w:rsid w:val="00927936"/>
    <w:rsid w:val="00927A52"/>
    <w:rsid w:val="00931AD0"/>
    <w:rsid w:val="00932904"/>
    <w:rsid w:val="00932EA2"/>
    <w:rsid w:val="0094179B"/>
    <w:rsid w:val="00941C8E"/>
    <w:rsid w:val="0095019E"/>
    <w:rsid w:val="009513A9"/>
    <w:rsid w:val="00951474"/>
    <w:rsid w:val="0095155E"/>
    <w:rsid w:val="0095388B"/>
    <w:rsid w:val="00963A81"/>
    <w:rsid w:val="00964A80"/>
    <w:rsid w:val="00973580"/>
    <w:rsid w:val="009740F6"/>
    <w:rsid w:val="00975084"/>
    <w:rsid w:val="009831FA"/>
    <w:rsid w:val="00991A9C"/>
    <w:rsid w:val="009A3F42"/>
    <w:rsid w:val="009A4CE0"/>
    <w:rsid w:val="009A70DB"/>
    <w:rsid w:val="009B163B"/>
    <w:rsid w:val="009B5E93"/>
    <w:rsid w:val="009C1F28"/>
    <w:rsid w:val="009C4157"/>
    <w:rsid w:val="009C6893"/>
    <w:rsid w:val="009C6D6E"/>
    <w:rsid w:val="009D2C30"/>
    <w:rsid w:val="009D4B4D"/>
    <w:rsid w:val="009D6596"/>
    <w:rsid w:val="009D795D"/>
    <w:rsid w:val="009D7998"/>
    <w:rsid w:val="009D7FAF"/>
    <w:rsid w:val="009E2D83"/>
    <w:rsid w:val="009E56FC"/>
    <w:rsid w:val="009E6121"/>
    <w:rsid w:val="009E64F1"/>
    <w:rsid w:val="009E7C99"/>
    <w:rsid w:val="009F1A4D"/>
    <w:rsid w:val="009F4993"/>
    <w:rsid w:val="009F7DC1"/>
    <w:rsid w:val="00A007C4"/>
    <w:rsid w:val="00A0187C"/>
    <w:rsid w:val="00A05A1A"/>
    <w:rsid w:val="00A074F8"/>
    <w:rsid w:val="00A10144"/>
    <w:rsid w:val="00A119E6"/>
    <w:rsid w:val="00A145AC"/>
    <w:rsid w:val="00A14748"/>
    <w:rsid w:val="00A14B5C"/>
    <w:rsid w:val="00A15538"/>
    <w:rsid w:val="00A173B1"/>
    <w:rsid w:val="00A213D1"/>
    <w:rsid w:val="00A22674"/>
    <w:rsid w:val="00A26029"/>
    <w:rsid w:val="00A30CEB"/>
    <w:rsid w:val="00A316B2"/>
    <w:rsid w:val="00A36678"/>
    <w:rsid w:val="00A366F9"/>
    <w:rsid w:val="00A36FFF"/>
    <w:rsid w:val="00A3721F"/>
    <w:rsid w:val="00A37248"/>
    <w:rsid w:val="00A40B4C"/>
    <w:rsid w:val="00A41270"/>
    <w:rsid w:val="00A4213E"/>
    <w:rsid w:val="00A443B3"/>
    <w:rsid w:val="00A445D4"/>
    <w:rsid w:val="00A4480A"/>
    <w:rsid w:val="00A50DA1"/>
    <w:rsid w:val="00A66572"/>
    <w:rsid w:val="00A67FA1"/>
    <w:rsid w:val="00A718DC"/>
    <w:rsid w:val="00A72B1D"/>
    <w:rsid w:val="00A8038F"/>
    <w:rsid w:val="00A816A8"/>
    <w:rsid w:val="00A905B5"/>
    <w:rsid w:val="00A90643"/>
    <w:rsid w:val="00A91E2A"/>
    <w:rsid w:val="00A940E1"/>
    <w:rsid w:val="00AA1CCF"/>
    <w:rsid w:val="00AA289E"/>
    <w:rsid w:val="00AA2F81"/>
    <w:rsid w:val="00AA3672"/>
    <w:rsid w:val="00AB17AB"/>
    <w:rsid w:val="00AB21A8"/>
    <w:rsid w:val="00AB75CA"/>
    <w:rsid w:val="00AC174E"/>
    <w:rsid w:val="00AC4206"/>
    <w:rsid w:val="00AC4728"/>
    <w:rsid w:val="00AC4B41"/>
    <w:rsid w:val="00AC5115"/>
    <w:rsid w:val="00AC7328"/>
    <w:rsid w:val="00AD1764"/>
    <w:rsid w:val="00AD2F25"/>
    <w:rsid w:val="00AD3EE5"/>
    <w:rsid w:val="00AD72F9"/>
    <w:rsid w:val="00AE00EB"/>
    <w:rsid w:val="00AE3685"/>
    <w:rsid w:val="00AE39EC"/>
    <w:rsid w:val="00AE5A38"/>
    <w:rsid w:val="00AE5A75"/>
    <w:rsid w:val="00AE7E48"/>
    <w:rsid w:val="00AF0218"/>
    <w:rsid w:val="00AF2FAC"/>
    <w:rsid w:val="00AF6776"/>
    <w:rsid w:val="00B0201B"/>
    <w:rsid w:val="00B03696"/>
    <w:rsid w:val="00B057DD"/>
    <w:rsid w:val="00B077D1"/>
    <w:rsid w:val="00B10ACE"/>
    <w:rsid w:val="00B1110A"/>
    <w:rsid w:val="00B11188"/>
    <w:rsid w:val="00B15FE0"/>
    <w:rsid w:val="00B17BF5"/>
    <w:rsid w:val="00B219D1"/>
    <w:rsid w:val="00B22348"/>
    <w:rsid w:val="00B257B0"/>
    <w:rsid w:val="00B277B9"/>
    <w:rsid w:val="00B300BB"/>
    <w:rsid w:val="00B3016A"/>
    <w:rsid w:val="00B30B6D"/>
    <w:rsid w:val="00B31C64"/>
    <w:rsid w:val="00B31F5B"/>
    <w:rsid w:val="00B3229E"/>
    <w:rsid w:val="00B32F76"/>
    <w:rsid w:val="00B339A9"/>
    <w:rsid w:val="00B36AC2"/>
    <w:rsid w:val="00B36D17"/>
    <w:rsid w:val="00B378E1"/>
    <w:rsid w:val="00B4319D"/>
    <w:rsid w:val="00B45D75"/>
    <w:rsid w:val="00B47B81"/>
    <w:rsid w:val="00B47F7F"/>
    <w:rsid w:val="00B50FA8"/>
    <w:rsid w:val="00B5216D"/>
    <w:rsid w:val="00B521D5"/>
    <w:rsid w:val="00B524AA"/>
    <w:rsid w:val="00B52837"/>
    <w:rsid w:val="00B530EA"/>
    <w:rsid w:val="00B53728"/>
    <w:rsid w:val="00B56442"/>
    <w:rsid w:val="00B6179A"/>
    <w:rsid w:val="00B64DDF"/>
    <w:rsid w:val="00B651A8"/>
    <w:rsid w:val="00B659DC"/>
    <w:rsid w:val="00B67B80"/>
    <w:rsid w:val="00B72079"/>
    <w:rsid w:val="00B72AEA"/>
    <w:rsid w:val="00B7633B"/>
    <w:rsid w:val="00B77E72"/>
    <w:rsid w:val="00B81B98"/>
    <w:rsid w:val="00B83C4B"/>
    <w:rsid w:val="00B84D07"/>
    <w:rsid w:val="00B93057"/>
    <w:rsid w:val="00BA1A98"/>
    <w:rsid w:val="00BA78A2"/>
    <w:rsid w:val="00BB11EE"/>
    <w:rsid w:val="00BB1694"/>
    <w:rsid w:val="00BB3C62"/>
    <w:rsid w:val="00BB59BA"/>
    <w:rsid w:val="00BB7B56"/>
    <w:rsid w:val="00BC0225"/>
    <w:rsid w:val="00BC2FBB"/>
    <w:rsid w:val="00BC426B"/>
    <w:rsid w:val="00BC46CA"/>
    <w:rsid w:val="00BD115D"/>
    <w:rsid w:val="00BD4A23"/>
    <w:rsid w:val="00BD5064"/>
    <w:rsid w:val="00BD6EE3"/>
    <w:rsid w:val="00BE2119"/>
    <w:rsid w:val="00BE212B"/>
    <w:rsid w:val="00BE2990"/>
    <w:rsid w:val="00BE4F8F"/>
    <w:rsid w:val="00BF059A"/>
    <w:rsid w:val="00BF0CCC"/>
    <w:rsid w:val="00BF1085"/>
    <w:rsid w:val="00BF17A8"/>
    <w:rsid w:val="00BF362E"/>
    <w:rsid w:val="00BF373D"/>
    <w:rsid w:val="00BF62C1"/>
    <w:rsid w:val="00BF6A1D"/>
    <w:rsid w:val="00BF7C52"/>
    <w:rsid w:val="00BF7F3F"/>
    <w:rsid w:val="00C04A17"/>
    <w:rsid w:val="00C05CEC"/>
    <w:rsid w:val="00C10A0D"/>
    <w:rsid w:val="00C124F3"/>
    <w:rsid w:val="00C156B4"/>
    <w:rsid w:val="00C16393"/>
    <w:rsid w:val="00C16B8E"/>
    <w:rsid w:val="00C20560"/>
    <w:rsid w:val="00C209C3"/>
    <w:rsid w:val="00C20CC5"/>
    <w:rsid w:val="00C218B0"/>
    <w:rsid w:val="00C2293D"/>
    <w:rsid w:val="00C23F56"/>
    <w:rsid w:val="00C243B9"/>
    <w:rsid w:val="00C30B23"/>
    <w:rsid w:val="00C32212"/>
    <w:rsid w:val="00C3223C"/>
    <w:rsid w:val="00C33986"/>
    <w:rsid w:val="00C34A9E"/>
    <w:rsid w:val="00C34C29"/>
    <w:rsid w:val="00C35472"/>
    <w:rsid w:val="00C3764E"/>
    <w:rsid w:val="00C40351"/>
    <w:rsid w:val="00C43949"/>
    <w:rsid w:val="00C43C2A"/>
    <w:rsid w:val="00C44003"/>
    <w:rsid w:val="00C4516B"/>
    <w:rsid w:val="00C45308"/>
    <w:rsid w:val="00C51E8C"/>
    <w:rsid w:val="00C558C0"/>
    <w:rsid w:val="00C56B94"/>
    <w:rsid w:val="00C56C7C"/>
    <w:rsid w:val="00C57DE0"/>
    <w:rsid w:val="00C63A3C"/>
    <w:rsid w:val="00C64D94"/>
    <w:rsid w:val="00C654CD"/>
    <w:rsid w:val="00C668F2"/>
    <w:rsid w:val="00C66A79"/>
    <w:rsid w:val="00C67C6E"/>
    <w:rsid w:val="00C7079B"/>
    <w:rsid w:val="00C726B9"/>
    <w:rsid w:val="00C72AFF"/>
    <w:rsid w:val="00C72FF8"/>
    <w:rsid w:val="00C73A53"/>
    <w:rsid w:val="00C743CA"/>
    <w:rsid w:val="00C743CB"/>
    <w:rsid w:val="00C748D3"/>
    <w:rsid w:val="00C75C27"/>
    <w:rsid w:val="00C80403"/>
    <w:rsid w:val="00C84447"/>
    <w:rsid w:val="00C87F3B"/>
    <w:rsid w:val="00C917EF"/>
    <w:rsid w:val="00C928ED"/>
    <w:rsid w:val="00C93AF0"/>
    <w:rsid w:val="00CA13C1"/>
    <w:rsid w:val="00CA3230"/>
    <w:rsid w:val="00CA3ACD"/>
    <w:rsid w:val="00CA5B0B"/>
    <w:rsid w:val="00CB0249"/>
    <w:rsid w:val="00CB5606"/>
    <w:rsid w:val="00CB68CF"/>
    <w:rsid w:val="00CB690D"/>
    <w:rsid w:val="00CC309E"/>
    <w:rsid w:val="00CC3CD2"/>
    <w:rsid w:val="00CC7F5A"/>
    <w:rsid w:val="00CD153C"/>
    <w:rsid w:val="00CD53DE"/>
    <w:rsid w:val="00CD6649"/>
    <w:rsid w:val="00CE0439"/>
    <w:rsid w:val="00CE0986"/>
    <w:rsid w:val="00CE1513"/>
    <w:rsid w:val="00CE5199"/>
    <w:rsid w:val="00CE6C91"/>
    <w:rsid w:val="00CE704D"/>
    <w:rsid w:val="00CF2DB3"/>
    <w:rsid w:val="00CF4EC4"/>
    <w:rsid w:val="00CF5C88"/>
    <w:rsid w:val="00CF6341"/>
    <w:rsid w:val="00CF75E4"/>
    <w:rsid w:val="00D00A25"/>
    <w:rsid w:val="00D01DD1"/>
    <w:rsid w:val="00D03BA4"/>
    <w:rsid w:val="00D05F65"/>
    <w:rsid w:val="00D079A9"/>
    <w:rsid w:val="00D11C4A"/>
    <w:rsid w:val="00D123FD"/>
    <w:rsid w:val="00D13151"/>
    <w:rsid w:val="00D134D4"/>
    <w:rsid w:val="00D14E2D"/>
    <w:rsid w:val="00D176FA"/>
    <w:rsid w:val="00D17E2E"/>
    <w:rsid w:val="00D2092C"/>
    <w:rsid w:val="00D232E1"/>
    <w:rsid w:val="00D25B90"/>
    <w:rsid w:val="00D30910"/>
    <w:rsid w:val="00D30B3C"/>
    <w:rsid w:val="00D310CC"/>
    <w:rsid w:val="00D31438"/>
    <w:rsid w:val="00D32278"/>
    <w:rsid w:val="00D446AD"/>
    <w:rsid w:val="00D533C6"/>
    <w:rsid w:val="00D53749"/>
    <w:rsid w:val="00D538F2"/>
    <w:rsid w:val="00D55BA6"/>
    <w:rsid w:val="00D56B94"/>
    <w:rsid w:val="00D62DAF"/>
    <w:rsid w:val="00D64B17"/>
    <w:rsid w:val="00D64D63"/>
    <w:rsid w:val="00D65493"/>
    <w:rsid w:val="00D715A1"/>
    <w:rsid w:val="00D71AF2"/>
    <w:rsid w:val="00D75248"/>
    <w:rsid w:val="00D754A6"/>
    <w:rsid w:val="00D75F49"/>
    <w:rsid w:val="00D774FC"/>
    <w:rsid w:val="00D77CCE"/>
    <w:rsid w:val="00D87349"/>
    <w:rsid w:val="00D90AE7"/>
    <w:rsid w:val="00D915E8"/>
    <w:rsid w:val="00D926C0"/>
    <w:rsid w:val="00D95C7E"/>
    <w:rsid w:val="00DA2CAE"/>
    <w:rsid w:val="00DA3202"/>
    <w:rsid w:val="00DB1146"/>
    <w:rsid w:val="00DB3B14"/>
    <w:rsid w:val="00DB53DE"/>
    <w:rsid w:val="00DB560B"/>
    <w:rsid w:val="00DC1785"/>
    <w:rsid w:val="00DC5539"/>
    <w:rsid w:val="00DC6833"/>
    <w:rsid w:val="00DC6E2C"/>
    <w:rsid w:val="00DC71EB"/>
    <w:rsid w:val="00DC7959"/>
    <w:rsid w:val="00DD4A3E"/>
    <w:rsid w:val="00DD631D"/>
    <w:rsid w:val="00DD6834"/>
    <w:rsid w:val="00DE12A8"/>
    <w:rsid w:val="00DE55E8"/>
    <w:rsid w:val="00DF06F5"/>
    <w:rsid w:val="00DF589C"/>
    <w:rsid w:val="00DF6FFA"/>
    <w:rsid w:val="00E0010F"/>
    <w:rsid w:val="00E00FA0"/>
    <w:rsid w:val="00E01B29"/>
    <w:rsid w:val="00E030F5"/>
    <w:rsid w:val="00E0614B"/>
    <w:rsid w:val="00E10452"/>
    <w:rsid w:val="00E11110"/>
    <w:rsid w:val="00E114EA"/>
    <w:rsid w:val="00E11B8C"/>
    <w:rsid w:val="00E124A8"/>
    <w:rsid w:val="00E12D73"/>
    <w:rsid w:val="00E16C8E"/>
    <w:rsid w:val="00E1797E"/>
    <w:rsid w:val="00E20AA2"/>
    <w:rsid w:val="00E20F10"/>
    <w:rsid w:val="00E21CE8"/>
    <w:rsid w:val="00E2298B"/>
    <w:rsid w:val="00E22D04"/>
    <w:rsid w:val="00E2525B"/>
    <w:rsid w:val="00E30CE9"/>
    <w:rsid w:val="00E3188C"/>
    <w:rsid w:val="00E32EC3"/>
    <w:rsid w:val="00E36911"/>
    <w:rsid w:val="00E37158"/>
    <w:rsid w:val="00E3763A"/>
    <w:rsid w:val="00E37EFD"/>
    <w:rsid w:val="00E441E7"/>
    <w:rsid w:val="00E47AA5"/>
    <w:rsid w:val="00E5590E"/>
    <w:rsid w:val="00E6151E"/>
    <w:rsid w:val="00E621ED"/>
    <w:rsid w:val="00E63D10"/>
    <w:rsid w:val="00E6528B"/>
    <w:rsid w:val="00E725A7"/>
    <w:rsid w:val="00E75827"/>
    <w:rsid w:val="00E76F1B"/>
    <w:rsid w:val="00E772C4"/>
    <w:rsid w:val="00E779AF"/>
    <w:rsid w:val="00E8255D"/>
    <w:rsid w:val="00E8292B"/>
    <w:rsid w:val="00E83AD5"/>
    <w:rsid w:val="00E84E11"/>
    <w:rsid w:val="00E87591"/>
    <w:rsid w:val="00E87883"/>
    <w:rsid w:val="00E91B3F"/>
    <w:rsid w:val="00E9341E"/>
    <w:rsid w:val="00E95E81"/>
    <w:rsid w:val="00EA3A1A"/>
    <w:rsid w:val="00EA5E5F"/>
    <w:rsid w:val="00EA629F"/>
    <w:rsid w:val="00EB0EB8"/>
    <w:rsid w:val="00EB359F"/>
    <w:rsid w:val="00EB379F"/>
    <w:rsid w:val="00EB4A15"/>
    <w:rsid w:val="00EB7D9B"/>
    <w:rsid w:val="00EC1296"/>
    <w:rsid w:val="00EC37C2"/>
    <w:rsid w:val="00EC4F5F"/>
    <w:rsid w:val="00ED7E2F"/>
    <w:rsid w:val="00EE173D"/>
    <w:rsid w:val="00EE302A"/>
    <w:rsid w:val="00EE776B"/>
    <w:rsid w:val="00EE7C7C"/>
    <w:rsid w:val="00EF12CC"/>
    <w:rsid w:val="00EF2BBF"/>
    <w:rsid w:val="00EF4A87"/>
    <w:rsid w:val="00EF6175"/>
    <w:rsid w:val="00F03456"/>
    <w:rsid w:val="00F03686"/>
    <w:rsid w:val="00F052A8"/>
    <w:rsid w:val="00F05BE3"/>
    <w:rsid w:val="00F07733"/>
    <w:rsid w:val="00F07D08"/>
    <w:rsid w:val="00F10999"/>
    <w:rsid w:val="00F21412"/>
    <w:rsid w:val="00F350B7"/>
    <w:rsid w:val="00F40051"/>
    <w:rsid w:val="00F40FF4"/>
    <w:rsid w:val="00F41D42"/>
    <w:rsid w:val="00F42C5E"/>
    <w:rsid w:val="00F43B6E"/>
    <w:rsid w:val="00F440DB"/>
    <w:rsid w:val="00F4475D"/>
    <w:rsid w:val="00F454B5"/>
    <w:rsid w:val="00F47EDB"/>
    <w:rsid w:val="00F54B6D"/>
    <w:rsid w:val="00F54F44"/>
    <w:rsid w:val="00F57C7B"/>
    <w:rsid w:val="00F624FD"/>
    <w:rsid w:val="00F62C3D"/>
    <w:rsid w:val="00F6460C"/>
    <w:rsid w:val="00F65E76"/>
    <w:rsid w:val="00F772A9"/>
    <w:rsid w:val="00F77B17"/>
    <w:rsid w:val="00F80D4B"/>
    <w:rsid w:val="00F8408E"/>
    <w:rsid w:val="00F8496C"/>
    <w:rsid w:val="00F84DD9"/>
    <w:rsid w:val="00F858AD"/>
    <w:rsid w:val="00F8621D"/>
    <w:rsid w:val="00F86608"/>
    <w:rsid w:val="00F90C45"/>
    <w:rsid w:val="00F90DE3"/>
    <w:rsid w:val="00F91328"/>
    <w:rsid w:val="00F918AB"/>
    <w:rsid w:val="00F91E55"/>
    <w:rsid w:val="00F95BA3"/>
    <w:rsid w:val="00F960BA"/>
    <w:rsid w:val="00FA21A3"/>
    <w:rsid w:val="00FA2EAE"/>
    <w:rsid w:val="00FA3415"/>
    <w:rsid w:val="00FA50DC"/>
    <w:rsid w:val="00FA5448"/>
    <w:rsid w:val="00FB291E"/>
    <w:rsid w:val="00FB2C49"/>
    <w:rsid w:val="00FB6604"/>
    <w:rsid w:val="00FC06F2"/>
    <w:rsid w:val="00FC121A"/>
    <w:rsid w:val="00FC5A0C"/>
    <w:rsid w:val="00FC7809"/>
    <w:rsid w:val="00FD4520"/>
    <w:rsid w:val="00FD514D"/>
    <w:rsid w:val="00FD6049"/>
    <w:rsid w:val="00FE183E"/>
    <w:rsid w:val="00FE30E7"/>
    <w:rsid w:val="00FF02AC"/>
    <w:rsid w:val="00FF0539"/>
    <w:rsid w:val="00FF28AD"/>
    <w:rsid w:val="00FF2D0C"/>
    <w:rsid w:val="00FF46B5"/>
    <w:rsid w:val="0166709B"/>
    <w:rsid w:val="0217EF48"/>
    <w:rsid w:val="02686BE4"/>
    <w:rsid w:val="02B01735"/>
    <w:rsid w:val="03D85476"/>
    <w:rsid w:val="041CCD03"/>
    <w:rsid w:val="04D8C452"/>
    <w:rsid w:val="054B6836"/>
    <w:rsid w:val="05AD748F"/>
    <w:rsid w:val="05B0ED48"/>
    <w:rsid w:val="05BC0072"/>
    <w:rsid w:val="05C52E5C"/>
    <w:rsid w:val="067B7F92"/>
    <w:rsid w:val="0786DEE8"/>
    <w:rsid w:val="08425E8C"/>
    <w:rsid w:val="08CCA63D"/>
    <w:rsid w:val="08DA4B9F"/>
    <w:rsid w:val="090EC21D"/>
    <w:rsid w:val="0AC8BBFB"/>
    <w:rsid w:val="0B20C1F2"/>
    <w:rsid w:val="0B2D68A0"/>
    <w:rsid w:val="0BB886D0"/>
    <w:rsid w:val="0BB952A7"/>
    <w:rsid w:val="0BFD9A2F"/>
    <w:rsid w:val="0C3E1886"/>
    <w:rsid w:val="0C89D8A9"/>
    <w:rsid w:val="0D2C381E"/>
    <w:rsid w:val="0D598423"/>
    <w:rsid w:val="0E3C6638"/>
    <w:rsid w:val="0E89A4E4"/>
    <w:rsid w:val="0EDEBBCA"/>
    <w:rsid w:val="0EE40A39"/>
    <w:rsid w:val="0F4133B6"/>
    <w:rsid w:val="0F5EC112"/>
    <w:rsid w:val="0F811411"/>
    <w:rsid w:val="0FBD2118"/>
    <w:rsid w:val="0FF156C6"/>
    <w:rsid w:val="1057A50D"/>
    <w:rsid w:val="11B1CF89"/>
    <w:rsid w:val="11B65853"/>
    <w:rsid w:val="11BB35BE"/>
    <w:rsid w:val="121248D9"/>
    <w:rsid w:val="12353BAE"/>
    <w:rsid w:val="1259CE90"/>
    <w:rsid w:val="13A28D83"/>
    <w:rsid w:val="1410BBD8"/>
    <w:rsid w:val="1447457E"/>
    <w:rsid w:val="146CB0D3"/>
    <w:rsid w:val="147BA563"/>
    <w:rsid w:val="159C92A7"/>
    <w:rsid w:val="15A6874C"/>
    <w:rsid w:val="1616503C"/>
    <w:rsid w:val="169A7346"/>
    <w:rsid w:val="16C25F37"/>
    <w:rsid w:val="16E11B24"/>
    <w:rsid w:val="171E6348"/>
    <w:rsid w:val="17AAF0E0"/>
    <w:rsid w:val="17F372B5"/>
    <w:rsid w:val="183093C3"/>
    <w:rsid w:val="18D9C428"/>
    <w:rsid w:val="190A8218"/>
    <w:rsid w:val="19247874"/>
    <w:rsid w:val="195C775A"/>
    <w:rsid w:val="197C5D7B"/>
    <w:rsid w:val="1A00D69B"/>
    <w:rsid w:val="1AA29FBE"/>
    <w:rsid w:val="1B364C26"/>
    <w:rsid w:val="1B847DC5"/>
    <w:rsid w:val="1BB043B0"/>
    <w:rsid w:val="1C63B4AC"/>
    <w:rsid w:val="1D2A46C4"/>
    <w:rsid w:val="1DB60472"/>
    <w:rsid w:val="1DF3D54B"/>
    <w:rsid w:val="1E1604F1"/>
    <w:rsid w:val="1E3DF1CA"/>
    <w:rsid w:val="1EC76D54"/>
    <w:rsid w:val="1F84C9E8"/>
    <w:rsid w:val="1FA35320"/>
    <w:rsid w:val="2032E65F"/>
    <w:rsid w:val="206D5334"/>
    <w:rsid w:val="20F4CB43"/>
    <w:rsid w:val="217564B1"/>
    <w:rsid w:val="219EF161"/>
    <w:rsid w:val="21EE9D03"/>
    <w:rsid w:val="227BFBB3"/>
    <w:rsid w:val="22C8ED98"/>
    <w:rsid w:val="22EBF453"/>
    <w:rsid w:val="2334C5FD"/>
    <w:rsid w:val="23591621"/>
    <w:rsid w:val="23DF78B6"/>
    <w:rsid w:val="241468EC"/>
    <w:rsid w:val="244AF360"/>
    <w:rsid w:val="250334B0"/>
    <w:rsid w:val="251AE23E"/>
    <w:rsid w:val="2688D092"/>
    <w:rsid w:val="26D907FF"/>
    <w:rsid w:val="273A7984"/>
    <w:rsid w:val="2767437A"/>
    <w:rsid w:val="277FDA0C"/>
    <w:rsid w:val="278A8ED6"/>
    <w:rsid w:val="279CC69D"/>
    <w:rsid w:val="281B8901"/>
    <w:rsid w:val="28328DF9"/>
    <w:rsid w:val="2879604F"/>
    <w:rsid w:val="28DEEB5E"/>
    <w:rsid w:val="29764E07"/>
    <w:rsid w:val="29BC7C5F"/>
    <w:rsid w:val="2ADA7F93"/>
    <w:rsid w:val="2B7D9E30"/>
    <w:rsid w:val="2B8900AC"/>
    <w:rsid w:val="2C19B921"/>
    <w:rsid w:val="2C1ADCB6"/>
    <w:rsid w:val="2C48E2E2"/>
    <w:rsid w:val="2CC7442C"/>
    <w:rsid w:val="2D0E863D"/>
    <w:rsid w:val="2DEA56AF"/>
    <w:rsid w:val="2E65EE19"/>
    <w:rsid w:val="2E6EFECD"/>
    <w:rsid w:val="2F6B0929"/>
    <w:rsid w:val="2F820B53"/>
    <w:rsid w:val="2FA3A412"/>
    <w:rsid w:val="2FD8BE82"/>
    <w:rsid w:val="3052DF54"/>
    <w:rsid w:val="3077646C"/>
    <w:rsid w:val="307CFB9E"/>
    <w:rsid w:val="30BA92C0"/>
    <w:rsid w:val="3197C745"/>
    <w:rsid w:val="32317826"/>
    <w:rsid w:val="327B9BAD"/>
    <w:rsid w:val="32914DA2"/>
    <w:rsid w:val="32AA5BFA"/>
    <w:rsid w:val="333C0C42"/>
    <w:rsid w:val="335B1D6F"/>
    <w:rsid w:val="33791CC5"/>
    <w:rsid w:val="34C1BCEE"/>
    <w:rsid w:val="3516863C"/>
    <w:rsid w:val="353D08C5"/>
    <w:rsid w:val="35498110"/>
    <w:rsid w:val="35D9E3A9"/>
    <w:rsid w:val="3607EF50"/>
    <w:rsid w:val="360922C8"/>
    <w:rsid w:val="36331E9A"/>
    <w:rsid w:val="36B845DD"/>
    <w:rsid w:val="37010433"/>
    <w:rsid w:val="373559A9"/>
    <w:rsid w:val="37707571"/>
    <w:rsid w:val="383CA26E"/>
    <w:rsid w:val="3890CC83"/>
    <w:rsid w:val="39AC5534"/>
    <w:rsid w:val="39CF3755"/>
    <w:rsid w:val="3A0358CF"/>
    <w:rsid w:val="3A1737F5"/>
    <w:rsid w:val="3A9504B6"/>
    <w:rsid w:val="3B5209F9"/>
    <w:rsid w:val="3BB86E8C"/>
    <w:rsid w:val="3BBAF648"/>
    <w:rsid w:val="3C46C64A"/>
    <w:rsid w:val="3C87718B"/>
    <w:rsid w:val="3CAB3A2B"/>
    <w:rsid w:val="3D219712"/>
    <w:rsid w:val="3D296F88"/>
    <w:rsid w:val="3D3F5CD0"/>
    <w:rsid w:val="3DB0E45D"/>
    <w:rsid w:val="3EB9938D"/>
    <w:rsid w:val="3EC93E00"/>
    <w:rsid w:val="3ED7EF92"/>
    <w:rsid w:val="3F85513D"/>
    <w:rsid w:val="3FA863F2"/>
    <w:rsid w:val="3FB07C62"/>
    <w:rsid w:val="3FBED389"/>
    <w:rsid w:val="4004917E"/>
    <w:rsid w:val="4072340F"/>
    <w:rsid w:val="42413B09"/>
    <w:rsid w:val="42B0DE27"/>
    <w:rsid w:val="4306CF6A"/>
    <w:rsid w:val="43722BC1"/>
    <w:rsid w:val="438CC4DF"/>
    <w:rsid w:val="43900E84"/>
    <w:rsid w:val="43D755E7"/>
    <w:rsid w:val="44578E64"/>
    <w:rsid w:val="44A2F9D5"/>
    <w:rsid w:val="44BCEE5D"/>
    <w:rsid w:val="44E07623"/>
    <w:rsid w:val="45A51B39"/>
    <w:rsid w:val="45CBA71D"/>
    <w:rsid w:val="45D1AE1B"/>
    <w:rsid w:val="4606C75C"/>
    <w:rsid w:val="469AD1CE"/>
    <w:rsid w:val="46D48D01"/>
    <w:rsid w:val="4741A1E6"/>
    <w:rsid w:val="47E09A98"/>
    <w:rsid w:val="4868B18E"/>
    <w:rsid w:val="48728EF4"/>
    <w:rsid w:val="490600CB"/>
    <w:rsid w:val="49531DCB"/>
    <w:rsid w:val="499985EC"/>
    <w:rsid w:val="4A371BF6"/>
    <w:rsid w:val="4A963986"/>
    <w:rsid w:val="4AF7E32F"/>
    <w:rsid w:val="4B414647"/>
    <w:rsid w:val="4BC277BE"/>
    <w:rsid w:val="4C189DC8"/>
    <w:rsid w:val="4C53BF6D"/>
    <w:rsid w:val="4CDF3C60"/>
    <w:rsid w:val="4D53662A"/>
    <w:rsid w:val="4E67BFBC"/>
    <w:rsid w:val="4E981EE8"/>
    <w:rsid w:val="4ECDFED6"/>
    <w:rsid w:val="4F8D75A5"/>
    <w:rsid w:val="4FDE9C9F"/>
    <w:rsid w:val="5069E837"/>
    <w:rsid w:val="51571F26"/>
    <w:rsid w:val="519EB2C8"/>
    <w:rsid w:val="51E22453"/>
    <w:rsid w:val="521B3D4D"/>
    <w:rsid w:val="5268EF84"/>
    <w:rsid w:val="529F7AC2"/>
    <w:rsid w:val="5329C12E"/>
    <w:rsid w:val="53A82D9F"/>
    <w:rsid w:val="53DDD48C"/>
    <w:rsid w:val="543D21D1"/>
    <w:rsid w:val="5440B7E0"/>
    <w:rsid w:val="55C65865"/>
    <w:rsid w:val="55F78EF6"/>
    <w:rsid w:val="561D8718"/>
    <w:rsid w:val="56EC676B"/>
    <w:rsid w:val="57B83AA6"/>
    <w:rsid w:val="57CA537A"/>
    <w:rsid w:val="588F3AEA"/>
    <w:rsid w:val="58B3DFF9"/>
    <w:rsid w:val="59BB7DFF"/>
    <w:rsid w:val="59D45943"/>
    <w:rsid w:val="5A492406"/>
    <w:rsid w:val="5A51A957"/>
    <w:rsid w:val="5A7E8C6A"/>
    <w:rsid w:val="5B2DAA2D"/>
    <w:rsid w:val="5B50D89E"/>
    <w:rsid w:val="5B557CBA"/>
    <w:rsid w:val="5B6ECFAF"/>
    <w:rsid w:val="5B833567"/>
    <w:rsid w:val="5BFAA40B"/>
    <w:rsid w:val="5C68F1AA"/>
    <w:rsid w:val="5C6BB877"/>
    <w:rsid w:val="5D0F7F32"/>
    <w:rsid w:val="5D166877"/>
    <w:rsid w:val="5DCB9C04"/>
    <w:rsid w:val="5DFA377C"/>
    <w:rsid w:val="5E2F5C4A"/>
    <w:rsid w:val="5E9B2270"/>
    <w:rsid w:val="5EA356DD"/>
    <w:rsid w:val="5EE52FC2"/>
    <w:rsid w:val="5EFF51A9"/>
    <w:rsid w:val="5F3A7D8E"/>
    <w:rsid w:val="5F9361F5"/>
    <w:rsid w:val="5FAFCB25"/>
    <w:rsid w:val="5FEDC822"/>
    <w:rsid w:val="6110EE8B"/>
    <w:rsid w:val="61621874"/>
    <w:rsid w:val="61A9CFD4"/>
    <w:rsid w:val="621EFF6D"/>
    <w:rsid w:val="622CBBEB"/>
    <w:rsid w:val="62912C5D"/>
    <w:rsid w:val="62B1D941"/>
    <w:rsid w:val="62F8D222"/>
    <w:rsid w:val="6389E208"/>
    <w:rsid w:val="63A1CD7F"/>
    <w:rsid w:val="64070CE1"/>
    <w:rsid w:val="64138B2F"/>
    <w:rsid w:val="6472DC28"/>
    <w:rsid w:val="648C27DD"/>
    <w:rsid w:val="64AE20E5"/>
    <w:rsid w:val="64C5423E"/>
    <w:rsid w:val="64D0A4E0"/>
    <w:rsid w:val="6519C396"/>
    <w:rsid w:val="6521F855"/>
    <w:rsid w:val="652991C3"/>
    <w:rsid w:val="65A8323D"/>
    <w:rsid w:val="6663383D"/>
    <w:rsid w:val="6695F93A"/>
    <w:rsid w:val="66AF6A4C"/>
    <w:rsid w:val="67196C79"/>
    <w:rsid w:val="67D3439F"/>
    <w:rsid w:val="68078EE5"/>
    <w:rsid w:val="68AE3F6D"/>
    <w:rsid w:val="69199B2E"/>
    <w:rsid w:val="691B2BF5"/>
    <w:rsid w:val="691CF2D9"/>
    <w:rsid w:val="694F5BD0"/>
    <w:rsid w:val="699F285F"/>
    <w:rsid w:val="6A9E6B60"/>
    <w:rsid w:val="6AED27DB"/>
    <w:rsid w:val="6B787DD5"/>
    <w:rsid w:val="6BA8EB89"/>
    <w:rsid w:val="6BABC0B2"/>
    <w:rsid w:val="6BF76194"/>
    <w:rsid w:val="6CF6746F"/>
    <w:rsid w:val="6E6F371C"/>
    <w:rsid w:val="6ECD6991"/>
    <w:rsid w:val="6ED0CF84"/>
    <w:rsid w:val="6EDB5E70"/>
    <w:rsid w:val="6F2378E6"/>
    <w:rsid w:val="6F4CD37E"/>
    <w:rsid w:val="6F8D0897"/>
    <w:rsid w:val="702F183C"/>
    <w:rsid w:val="70BAEBBC"/>
    <w:rsid w:val="70F761E8"/>
    <w:rsid w:val="714D1684"/>
    <w:rsid w:val="71842E99"/>
    <w:rsid w:val="721C2453"/>
    <w:rsid w:val="7239B2CE"/>
    <w:rsid w:val="724B07B9"/>
    <w:rsid w:val="726A6CD1"/>
    <w:rsid w:val="72F257E3"/>
    <w:rsid w:val="731C956B"/>
    <w:rsid w:val="733EF283"/>
    <w:rsid w:val="7348239D"/>
    <w:rsid w:val="737B3DD8"/>
    <w:rsid w:val="73DC71EC"/>
    <w:rsid w:val="740424BF"/>
    <w:rsid w:val="74188314"/>
    <w:rsid w:val="742A6BDC"/>
    <w:rsid w:val="744715F5"/>
    <w:rsid w:val="745446DA"/>
    <w:rsid w:val="74CE4E9C"/>
    <w:rsid w:val="74E53DA9"/>
    <w:rsid w:val="758BAE59"/>
    <w:rsid w:val="75901512"/>
    <w:rsid w:val="75A7A270"/>
    <w:rsid w:val="76163050"/>
    <w:rsid w:val="76170781"/>
    <w:rsid w:val="765173D3"/>
    <w:rsid w:val="7679C037"/>
    <w:rsid w:val="76A74D87"/>
    <w:rsid w:val="76BA9A69"/>
    <w:rsid w:val="76D8AAFA"/>
    <w:rsid w:val="77D09264"/>
    <w:rsid w:val="77E92E75"/>
    <w:rsid w:val="7848FF24"/>
    <w:rsid w:val="78502A7C"/>
    <w:rsid w:val="7869A030"/>
    <w:rsid w:val="78D5CBD9"/>
    <w:rsid w:val="792B4C6D"/>
    <w:rsid w:val="7930F46C"/>
    <w:rsid w:val="798B5C52"/>
    <w:rsid w:val="79B87F56"/>
    <w:rsid w:val="79E686C8"/>
    <w:rsid w:val="79E8E53C"/>
    <w:rsid w:val="7B7DFF80"/>
    <w:rsid w:val="7BA861E7"/>
    <w:rsid w:val="7C0AC6D4"/>
    <w:rsid w:val="7C590A6A"/>
    <w:rsid w:val="7E1CF066"/>
    <w:rsid w:val="7EEE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1275C8"/>
  <w15:chartTrackingRefBased/>
  <w15:docId w15:val="{83A095C5-8D9A-409D-A515-1E098C09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85A"/>
  </w:style>
  <w:style w:type="paragraph" w:styleId="Heading3">
    <w:name w:val="heading 3"/>
    <w:basedOn w:val="Normal"/>
    <w:next w:val="Normal"/>
    <w:uiPriority w:val="9"/>
    <w:unhideWhenUsed/>
    <w:qFormat/>
    <w:rsid w:val="005972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0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1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4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661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286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4233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562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72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2738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023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8574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322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6231">
          <w:marLeft w:val="720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rimevideo.com" TargetMode="Externa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10</Pages>
  <Words>3154</Words>
  <Characters>17087</Characters>
  <Application>Microsoft Office Word</Application>
  <DocSecurity>4</DocSecurity>
  <Lines>557</Lines>
  <Paragraphs>237</Paragraphs>
  <ScaleCrop>false</ScaleCrop>
  <Company/>
  <LinksUpToDate>false</LinksUpToDate>
  <CharactersWithSpaces>20026</CharactersWithSpaces>
  <SharedDoc>false</SharedDoc>
  <HLinks>
    <vt:vector size="12" baseType="variant">
      <vt:variant>
        <vt:i4>1245279</vt:i4>
      </vt:variant>
      <vt:variant>
        <vt:i4>3</vt:i4>
      </vt:variant>
      <vt:variant>
        <vt:i4>0</vt:i4>
      </vt:variant>
      <vt:variant>
        <vt:i4>5</vt:i4>
      </vt:variant>
      <vt:variant>
        <vt:lpwstr>https://chatgpt.com/</vt:lpwstr>
      </vt:variant>
      <vt:variant>
        <vt:lpwstr/>
      </vt:variant>
      <vt:variant>
        <vt:i4>2359409</vt:i4>
      </vt:variant>
      <vt:variant>
        <vt:i4>0</vt:i4>
      </vt:variant>
      <vt:variant>
        <vt:i4>0</vt:i4>
      </vt:variant>
      <vt:variant>
        <vt:i4>5</vt:i4>
      </vt:variant>
      <vt:variant>
        <vt:lpwstr>https://www.primevideo.com/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Rosilene Fernandes</dc:creator>
  <cp:keywords/>
  <dc:description/>
  <cp:lastModifiedBy>Pedro Augusto Ferreira Fauth</cp:lastModifiedBy>
  <cp:revision>135</cp:revision>
  <dcterms:created xsi:type="dcterms:W3CDTF">2024-08-15T08:10:00Z</dcterms:created>
  <dcterms:modified xsi:type="dcterms:W3CDTF">2024-08-22T03:14:00Z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d11ec17c5d9bef2c3f303271b66b403310526f7ad5c63ed4753f18fdcc4f6f3a</vt:lpwstr>
  </property>
</Properties>
</file>